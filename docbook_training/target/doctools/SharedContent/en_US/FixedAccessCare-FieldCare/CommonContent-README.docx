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34890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65676" w14:textId="2A5E5F6C" w:rsidR="009D2421" w:rsidRDefault="009D2421">
          <w:pPr>
            <w:pStyle w:val="TOCHeading"/>
          </w:pPr>
          <w:r>
            <w:t>Table of Contents</w:t>
          </w:r>
        </w:p>
        <w:p w14:paraId="0EC54957" w14:textId="7412D99F" w:rsidR="006B73E8" w:rsidRDefault="009D24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3965" w:history="1">
            <w:r w:rsidR="006B73E8" w:rsidRPr="000A5D92">
              <w:rPr>
                <w:rStyle w:val="Hyperlink"/>
                <w:noProof/>
                <w:lang w:val="en-US"/>
              </w:rPr>
              <w:t>1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CommonContent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_Toc773965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1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419B477A" w14:textId="71165F7A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66" w:history="1">
            <w:r w:rsidR="006B73E8" w:rsidRPr="000A5D92">
              <w:rPr>
                <w:rStyle w:val="Hyperlink"/>
                <w:noProof/>
                <w:lang w:val="en-US"/>
              </w:rPr>
              <w:t>2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Accessing and working with the ContentContent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_Toc773966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1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7D11F5A4" w14:textId="68004D40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67" w:history="1">
            <w:r w:rsidR="006B73E8" w:rsidRPr="000A5D92">
              <w:rPr>
                <w:rStyle w:val="Hyperlink"/>
                <w:noProof/>
                <w:lang w:val="en-US"/>
              </w:rPr>
              <w:t>3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Using conditional text in CommonContent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_Toc773967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350998E7" w14:textId="50078A72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68" w:history="1">
            <w:r w:rsidR="006B73E8" w:rsidRPr="000A5D92">
              <w:rPr>
                <w:rStyle w:val="Hyperlink"/>
                <w:noProof/>
                <w:lang w:val="en-US"/>
              </w:rPr>
              <w:t>4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Troubleshooting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_Toc773968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4C3BA75D" w14:textId="664A9FB5" w:rsidR="006B73E8" w:rsidRDefault="00E650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69" w:history="1">
            <w:r w:rsidR="006B73E8" w:rsidRPr="000A5D92">
              <w:rPr>
                <w:rStyle w:val="Hyperlink"/>
                <w:noProof/>
                <w:lang w:val="en-US"/>
              </w:rPr>
              <w:t>4.1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CommonContent changes not appearing in infocenter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_Toc773969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279085A2" w14:textId="7FDD581E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70" w:history="1">
            <w:r w:rsidR="006B73E8" w:rsidRPr="000A5D92">
              <w:rPr>
                <w:rStyle w:val="Hyperlink"/>
                <w:noProof/>
                <w:lang w:val="en-US"/>
              </w:rPr>
              <w:t>5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Promoting the CommonContent build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_Toc773970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6E637270" w14:textId="40380CA2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71" w:history="1">
            <w:r w:rsidR="006B73E8" w:rsidRPr="000A5D92">
              <w:rPr>
                <w:rStyle w:val="Hyperlink"/>
                <w:noProof/>
                <w:lang w:val="en-US"/>
              </w:rPr>
              <w:t>6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Branching CommonContent Field Care files not required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_Toc773971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782A23AD" w14:textId="0DCF2D90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72" w:history="1">
            <w:r w:rsidR="006B73E8" w:rsidRPr="000A5D92">
              <w:rPr>
                <w:rStyle w:val="Hyperlink"/>
                <w:noProof/>
                <w:lang w:val="en-US"/>
              </w:rPr>
              <w:t>7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Using CommonContent in Field Care 19 snapshot builds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_Toc773972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03A7A0C2" w14:textId="74F5AE48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73" w:history="1">
            <w:r w:rsidR="006B73E8" w:rsidRPr="000A5D92">
              <w:rPr>
                <w:rStyle w:val="Hyperlink"/>
                <w:noProof/>
                <w:lang w:val="en-US"/>
              </w:rPr>
              <w:t>8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Using CommonContent in Field Care 19 release builds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_Toc773973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50CEDE29" w14:textId="309BFE76" w:rsidR="006B73E8" w:rsidRDefault="00E650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3974" w:history="1">
            <w:r w:rsidR="006B73E8" w:rsidRPr="000A5D92">
              <w:rPr>
                <w:rStyle w:val="Hyperlink"/>
                <w:noProof/>
                <w:lang w:val="en-US"/>
              </w:rPr>
              <w:t>9</w:t>
            </w:r>
            <w:r w:rsidR="006B73E8">
              <w:rPr>
                <w:rFonts w:eastAsiaTheme="minorEastAsia"/>
                <w:noProof/>
                <w:lang w:val="en-US"/>
              </w:rPr>
              <w:tab/>
            </w:r>
            <w:r w:rsidR="006B73E8" w:rsidRPr="000A5D92">
              <w:rPr>
                <w:rStyle w:val="Hyperlink"/>
                <w:noProof/>
                <w:lang w:val="en-US"/>
              </w:rPr>
              <w:t>Other CommonContent Field Care files</w:t>
            </w:r>
            <w:r w:rsidR="006B73E8">
              <w:rPr>
                <w:noProof/>
                <w:webHidden/>
              </w:rPr>
              <w:tab/>
            </w:r>
            <w:r w:rsidR="006B73E8">
              <w:rPr>
                <w:noProof/>
                <w:webHidden/>
              </w:rPr>
              <w:fldChar w:fldCharType="begin"/>
            </w:r>
            <w:r w:rsidR="006B73E8">
              <w:rPr>
                <w:noProof/>
                <w:webHidden/>
              </w:rPr>
              <w:instrText xml:space="preserve"> PAGEREF _Toc773974 \h </w:instrText>
            </w:r>
            <w:r w:rsidR="006B73E8">
              <w:rPr>
                <w:noProof/>
                <w:webHidden/>
              </w:rPr>
            </w:r>
            <w:r w:rsidR="006B73E8">
              <w:rPr>
                <w:noProof/>
                <w:webHidden/>
              </w:rPr>
              <w:fldChar w:fldCharType="separate"/>
            </w:r>
            <w:r w:rsidR="006B73E8">
              <w:rPr>
                <w:noProof/>
                <w:webHidden/>
              </w:rPr>
              <w:t>3</w:t>
            </w:r>
            <w:r w:rsidR="006B73E8">
              <w:rPr>
                <w:noProof/>
                <w:webHidden/>
              </w:rPr>
              <w:fldChar w:fldCharType="end"/>
            </w:r>
          </w:hyperlink>
        </w:p>
        <w:p w14:paraId="66BFB6E5" w14:textId="0009B083" w:rsidR="009D2421" w:rsidRDefault="009D2421">
          <w:r>
            <w:rPr>
              <w:b/>
              <w:bCs/>
              <w:noProof/>
            </w:rPr>
            <w:fldChar w:fldCharType="end"/>
          </w:r>
        </w:p>
      </w:sdtContent>
    </w:sdt>
    <w:p w14:paraId="119925E7" w14:textId="78CA0730" w:rsidR="004A5CDE" w:rsidRDefault="004A5CDE" w:rsidP="004A2787">
      <w:pPr>
        <w:pStyle w:val="Heading1"/>
        <w:rPr>
          <w:lang w:val="en-US"/>
        </w:rPr>
      </w:pPr>
      <w:bookmarkStart w:id="0" w:name="_Toc773965"/>
      <w:r>
        <w:rPr>
          <w:lang w:val="en-US"/>
        </w:rPr>
        <w:t>CommonContent</w:t>
      </w:r>
      <w:bookmarkEnd w:id="0"/>
    </w:p>
    <w:p w14:paraId="6A9BE52D" w14:textId="77777777" w:rsidR="006D3F70" w:rsidRDefault="004F5195" w:rsidP="00ED5DCB">
      <w:pPr>
        <w:spacing w:line="276" w:lineRule="auto"/>
        <w:rPr>
          <w:rFonts w:cstheme="minorHAnsi"/>
          <w:color w:val="000000"/>
          <w:shd w:val="clear" w:color="auto" w:fill="FFFFFF"/>
        </w:rPr>
      </w:pPr>
      <w:r w:rsidRPr="004F5195">
        <w:rPr>
          <w:rFonts w:cstheme="minorHAnsi"/>
          <w:color w:val="000000"/>
          <w:shd w:val="clear" w:color="auto" w:fill="FFFFFF"/>
        </w:rPr>
        <w:t>CommonContent provides a mechanism for sharing information between books</w:t>
      </w:r>
      <w:r w:rsidR="002627F6">
        <w:rPr>
          <w:rFonts w:cstheme="minorHAnsi"/>
          <w:color w:val="000000"/>
          <w:shd w:val="clear" w:color="auto" w:fill="FFFFFF"/>
        </w:rPr>
        <w:t xml:space="preserve"> in different projects</w:t>
      </w:r>
      <w:r w:rsidRPr="004F5195">
        <w:rPr>
          <w:rFonts w:cstheme="minorHAnsi"/>
          <w:color w:val="000000"/>
          <w:shd w:val="clear" w:color="auto" w:fill="FFFFFF"/>
        </w:rPr>
        <w:t xml:space="preserve">. </w:t>
      </w:r>
      <w:r w:rsidR="000555FF" w:rsidRPr="000555FF">
        <w:rPr>
          <w:rFonts w:cstheme="minorHAnsi"/>
          <w:color w:val="000000"/>
          <w:shd w:val="clear" w:color="auto" w:fill="FFFFFF"/>
        </w:rPr>
        <w:t xml:space="preserve">The original source </w:t>
      </w:r>
      <w:r w:rsidR="000555FF">
        <w:rPr>
          <w:rFonts w:cstheme="minorHAnsi"/>
          <w:color w:val="000000"/>
          <w:shd w:val="clear" w:color="auto" w:fill="FFFFFF"/>
        </w:rPr>
        <w:t xml:space="preserve">file will be located </w:t>
      </w:r>
      <w:r w:rsidR="005D57EF">
        <w:rPr>
          <w:rFonts w:cstheme="minorHAnsi"/>
          <w:color w:val="000000"/>
          <w:shd w:val="clear" w:color="auto" w:fill="FFFFFF"/>
        </w:rPr>
        <w:t>within the</w:t>
      </w:r>
      <w:r w:rsidR="000555FF">
        <w:rPr>
          <w:rFonts w:cstheme="minorHAnsi"/>
          <w:color w:val="000000"/>
          <w:shd w:val="clear" w:color="auto" w:fill="FFFFFF"/>
        </w:rPr>
        <w:t xml:space="preserve"> SharedContent</w:t>
      </w:r>
      <w:r w:rsidR="00DD63E0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folder</w:t>
      </w:r>
      <w:r w:rsidR="000555FF">
        <w:rPr>
          <w:rFonts w:cstheme="minorHAnsi"/>
          <w:color w:val="000000"/>
          <w:shd w:val="clear" w:color="auto" w:fill="FFFFFF"/>
        </w:rPr>
        <w:t xml:space="preserve"> </w:t>
      </w:r>
      <w:r w:rsidR="00C46CEA">
        <w:rPr>
          <w:rFonts w:cstheme="minorHAnsi"/>
          <w:color w:val="000000"/>
          <w:shd w:val="clear" w:color="auto" w:fill="FFFFFF"/>
        </w:rPr>
        <w:t>in</w:t>
      </w:r>
      <w:r w:rsidR="000555FF">
        <w:rPr>
          <w:rFonts w:cstheme="minorHAnsi"/>
          <w:color w:val="000000"/>
          <w:shd w:val="clear" w:color="auto" w:fill="FFFFFF"/>
        </w:rPr>
        <w:t xml:space="preserve"> the CommonContent. </w:t>
      </w:r>
      <w:r w:rsidR="00D87117" w:rsidRPr="004F5195">
        <w:rPr>
          <w:rFonts w:cstheme="minorHAnsi"/>
          <w:color w:val="000000"/>
          <w:shd w:val="clear" w:color="auto" w:fill="FFFFFF"/>
        </w:rPr>
        <w:t xml:space="preserve">Books that require the common content source file </w:t>
      </w:r>
      <w:r w:rsidR="003C1903" w:rsidRPr="004F5195">
        <w:rPr>
          <w:rFonts w:cstheme="minorHAnsi"/>
          <w:color w:val="000000"/>
          <w:shd w:val="clear" w:color="auto" w:fill="FFFFFF"/>
        </w:rPr>
        <w:t>will</w:t>
      </w:r>
      <w:r w:rsidR="00D87117" w:rsidRPr="004F5195">
        <w:rPr>
          <w:rFonts w:cstheme="minorHAnsi"/>
          <w:color w:val="000000"/>
          <w:shd w:val="clear" w:color="auto" w:fill="FFFFFF"/>
        </w:rPr>
        <w:t xml:space="preserve"> include the source file in their book files.</w:t>
      </w:r>
      <w:r w:rsidRPr="004F5195">
        <w:rPr>
          <w:rFonts w:cstheme="minorHAnsi"/>
          <w:color w:val="000000"/>
          <w:shd w:val="clear" w:color="auto" w:fill="FFFFFF"/>
        </w:rPr>
        <w:t xml:space="preserve"> </w:t>
      </w:r>
    </w:p>
    <w:p w14:paraId="3B4FB7E8" w14:textId="2BB57024" w:rsidR="000555FF" w:rsidRDefault="004F5195" w:rsidP="00ED5DCB">
      <w:pPr>
        <w:spacing w:line="276" w:lineRule="auto"/>
        <w:rPr>
          <w:rFonts w:cstheme="minorHAnsi"/>
          <w:color w:val="000000"/>
          <w:shd w:val="clear" w:color="auto" w:fill="FFFFFF"/>
        </w:rPr>
      </w:pPr>
      <w:r w:rsidRPr="004F5195">
        <w:rPr>
          <w:rFonts w:cstheme="minorHAnsi"/>
          <w:color w:val="000000"/>
          <w:shd w:val="clear" w:color="auto" w:fill="FFFFFF"/>
        </w:rPr>
        <w:t xml:space="preserve">The Field Care svfnac and </w:t>
      </w:r>
      <w:r w:rsidR="006B75EA">
        <w:rPr>
          <w:rFonts w:cstheme="minorHAnsi"/>
          <w:color w:val="000000"/>
          <w:shd w:val="clear" w:color="auto" w:fill="FFFFFF"/>
        </w:rPr>
        <w:t>svf</w:t>
      </w:r>
      <w:r w:rsidRPr="004F5195">
        <w:rPr>
          <w:rFonts w:cstheme="minorHAnsi"/>
          <w:color w:val="000000"/>
          <w:shd w:val="clear" w:color="auto" w:fill="FFFFFF"/>
        </w:rPr>
        <w:t xml:space="preserve">fttx projects each have a </w:t>
      </w:r>
      <w:proofErr w:type="gramStart"/>
      <w:r w:rsidRPr="004F5195">
        <w:rPr>
          <w:rFonts w:cstheme="minorHAnsi"/>
          <w:color w:val="000000"/>
          <w:shd w:val="clear" w:color="auto" w:fill="FFFFFF"/>
        </w:rPr>
        <w:t>csc.guide</w:t>
      </w:r>
      <w:proofErr w:type="gramEnd"/>
      <w:r w:rsidRPr="004F5195">
        <w:rPr>
          <w:rFonts w:cstheme="minorHAnsi"/>
          <w:color w:val="000000"/>
          <w:shd w:val="clear" w:color="auto" w:fill="FFFFFF"/>
        </w:rPr>
        <w:t xml:space="preserve"> that includes information stored in CommonContent. The book file of each </w:t>
      </w:r>
      <w:proofErr w:type="gramStart"/>
      <w:r w:rsidRPr="004F5195">
        <w:rPr>
          <w:rFonts w:cstheme="minorHAnsi"/>
          <w:color w:val="000000"/>
          <w:shd w:val="clear" w:color="auto" w:fill="FFFFFF"/>
        </w:rPr>
        <w:t>csc.guide</w:t>
      </w:r>
      <w:proofErr w:type="gramEnd"/>
      <w:r w:rsidRPr="004F5195">
        <w:rPr>
          <w:rFonts w:cstheme="minorHAnsi"/>
          <w:color w:val="000000"/>
          <w:shd w:val="clear" w:color="auto" w:fill="FFFFFF"/>
        </w:rPr>
        <w:t xml:space="preserve"> includes files from CommonContent</w:t>
      </w:r>
      <w:r>
        <w:rPr>
          <w:rFonts w:cstheme="minorHAnsi"/>
          <w:color w:val="000000"/>
          <w:shd w:val="clear" w:color="auto" w:fill="FFFFFF"/>
        </w:rPr>
        <w:t>.</w:t>
      </w:r>
    </w:p>
    <w:p w14:paraId="7C4F0077" w14:textId="2B473FA0" w:rsidR="00124BCD" w:rsidRDefault="00E73EDD" w:rsidP="00ED5DCB">
      <w:pPr>
        <w:spacing w:line="276" w:lineRule="auto"/>
        <w:rPr>
          <w:lang w:val="en-US"/>
        </w:rPr>
      </w:pPr>
      <w:r>
        <w:rPr>
          <w:lang w:val="en-US"/>
        </w:rPr>
        <w:t>This document describes how to use the CommonContent</w:t>
      </w:r>
      <w:r w:rsidR="00E00B1E">
        <w:rPr>
          <w:lang w:val="en-US"/>
        </w:rPr>
        <w:t xml:space="preserve"> </w:t>
      </w:r>
      <w:proofErr w:type="gramStart"/>
      <w:r w:rsidR="00E00B1E">
        <w:rPr>
          <w:lang w:val="en-US"/>
        </w:rPr>
        <w:t>and also</w:t>
      </w:r>
      <w:proofErr w:type="gramEnd"/>
      <w:r w:rsidR="00E00B1E">
        <w:rPr>
          <w:lang w:val="en-US"/>
        </w:rPr>
        <w:t xml:space="preserve"> </w:t>
      </w:r>
      <w:r w:rsidR="00355E49">
        <w:rPr>
          <w:lang w:val="en-US"/>
        </w:rPr>
        <w:t>how CommonContent is used in Field Care.</w:t>
      </w:r>
      <w:r>
        <w:rPr>
          <w:lang w:val="en-US"/>
        </w:rPr>
        <w:t xml:space="preserve"> </w:t>
      </w:r>
    </w:p>
    <w:p w14:paraId="761E1342" w14:textId="7BC5A30F" w:rsidR="00684760" w:rsidRPr="00645642" w:rsidRDefault="00B41359" w:rsidP="00645642">
      <w:pPr>
        <w:pStyle w:val="Heading1"/>
        <w:spacing w:line="240" w:lineRule="auto"/>
        <w:rPr>
          <w:lang w:val="en-US"/>
        </w:rPr>
      </w:pPr>
      <w:bookmarkStart w:id="1" w:name="_To_access_the"/>
      <w:bookmarkStart w:id="2" w:name="_Toc773966"/>
      <w:bookmarkEnd w:id="1"/>
      <w:r>
        <w:rPr>
          <w:lang w:val="en-US"/>
        </w:rPr>
        <w:t>A</w:t>
      </w:r>
      <w:r w:rsidR="004A5CDE" w:rsidRPr="00684760">
        <w:rPr>
          <w:lang w:val="en-US"/>
        </w:rPr>
        <w:t>ccess</w:t>
      </w:r>
      <w:r>
        <w:rPr>
          <w:lang w:val="en-US"/>
        </w:rPr>
        <w:t>ing</w:t>
      </w:r>
      <w:r w:rsidR="004A5CDE" w:rsidRPr="00684760">
        <w:rPr>
          <w:lang w:val="en-US"/>
        </w:rPr>
        <w:t xml:space="preserve"> </w:t>
      </w:r>
      <w:r w:rsidR="001478CD">
        <w:rPr>
          <w:lang w:val="en-US"/>
        </w:rPr>
        <w:t>and work</w:t>
      </w:r>
      <w:r>
        <w:rPr>
          <w:lang w:val="en-US"/>
        </w:rPr>
        <w:t>ing</w:t>
      </w:r>
      <w:r w:rsidR="001478CD">
        <w:rPr>
          <w:lang w:val="en-US"/>
        </w:rPr>
        <w:t xml:space="preserve"> </w:t>
      </w:r>
      <w:r w:rsidR="00E9360E">
        <w:rPr>
          <w:lang w:val="en-US"/>
        </w:rPr>
        <w:t xml:space="preserve">with the </w:t>
      </w:r>
      <w:r w:rsidR="004A5CDE" w:rsidRPr="00684760">
        <w:rPr>
          <w:lang w:val="en-US"/>
        </w:rPr>
        <w:t>ContentContent</w:t>
      </w:r>
      <w:bookmarkEnd w:id="2"/>
      <w:r w:rsidR="006148CB">
        <w:rPr>
          <w:lang w:val="en-US"/>
        </w:rPr>
        <w:br/>
      </w:r>
    </w:p>
    <w:p w14:paraId="7AD5BE70" w14:textId="0A77E283" w:rsidR="00E67D92" w:rsidRDefault="00CA7171" w:rsidP="0064564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67D92">
        <w:rPr>
          <w:rFonts w:ascii="Calibri" w:hAnsi="Calibri" w:cs="Calibri"/>
          <w:sz w:val="22"/>
          <w:szCs w:val="22"/>
          <w:lang w:val="en-US"/>
        </w:rPr>
        <w:t xml:space="preserve">Clone the CommonContent folder from </w:t>
      </w:r>
      <w:r w:rsidR="003C1903">
        <w:rPr>
          <w:rFonts w:ascii="Calibri" w:hAnsi="Calibri" w:cs="Calibri"/>
          <w:sz w:val="22"/>
          <w:szCs w:val="22"/>
          <w:lang w:val="en-US"/>
        </w:rPr>
        <w:t>G</w:t>
      </w:r>
      <w:r w:rsidRPr="00E67D92">
        <w:rPr>
          <w:rFonts w:ascii="Calibri" w:hAnsi="Calibri" w:cs="Calibri"/>
          <w:sz w:val="22"/>
          <w:szCs w:val="22"/>
          <w:lang w:val="en-US"/>
        </w:rPr>
        <w:t>it</w:t>
      </w:r>
      <w:r w:rsidR="007D6F61" w:rsidRPr="00E67D92">
        <w:rPr>
          <w:rFonts w:ascii="Calibri" w:hAnsi="Calibri" w:cs="Calibri"/>
          <w:sz w:val="22"/>
          <w:szCs w:val="22"/>
          <w:lang w:val="en-US"/>
        </w:rPr>
        <w:t xml:space="preserve"> to your local repository</w:t>
      </w:r>
      <w:r w:rsidR="00E67D92">
        <w:rPr>
          <w:rFonts w:ascii="Calibri" w:hAnsi="Calibri" w:cs="Calibri"/>
          <w:sz w:val="22"/>
          <w:szCs w:val="22"/>
          <w:lang w:val="en-US"/>
        </w:rPr>
        <w:t>.</w:t>
      </w:r>
    </w:p>
    <w:p w14:paraId="74F7CB71" w14:textId="76CCDF19" w:rsidR="007D6F61" w:rsidRDefault="00E650C4" w:rsidP="00C46CEA">
      <w:pPr>
        <w:pStyle w:val="NormalWeb"/>
        <w:spacing w:before="0" w:beforeAutospacing="0" w:after="0" w:afterAutospacing="0" w:line="360" w:lineRule="auto"/>
        <w:ind w:left="72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8" w:anchor="/admin/projects/CXSPUBS/CommonContent" w:history="1">
        <w:r w:rsidR="007D6F61" w:rsidRPr="00E67D9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https://gerrit.ext.net.nokia.com/gerrit/#/admin/projects/CXSPUBS/CommonContent</w:t>
        </w:r>
      </w:hyperlink>
    </w:p>
    <w:p w14:paraId="5DF08B08" w14:textId="2423FDF9" w:rsidR="00E36A6B" w:rsidRPr="00E36A6B" w:rsidRDefault="006E5397" w:rsidP="00710F9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Optional</w:t>
      </w:r>
      <w:r w:rsidR="009116A7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 w:rsidR="00E36A6B">
        <w:rPr>
          <w:rFonts w:ascii="Calibri" w:hAnsi="Calibri" w:cs="Calibri"/>
          <w:lang w:val="en-US"/>
        </w:rPr>
        <w:t xml:space="preserve">If you have already cloned the CommonContent folder, </w:t>
      </w:r>
      <w:r w:rsidR="00E41A9B">
        <w:rPr>
          <w:rFonts w:ascii="Calibri" w:hAnsi="Calibri" w:cs="Calibri"/>
          <w:lang w:val="en-US"/>
        </w:rPr>
        <w:t>d</w:t>
      </w:r>
      <w:r w:rsidR="00477FE0" w:rsidRPr="00477FE0">
        <w:rPr>
          <w:rFonts w:ascii="Calibri" w:hAnsi="Calibri" w:cs="Calibri"/>
          <w:lang w:val="en-US"/>
        </w:rPr>
        <w:t>o a Git pull in CommonContent to use the latest Git files.</w:t>
      </w:r>
      <w:r w:rsidR="00361BE4">
        <w:rPr>
          <w:rFonts w:ascii="Calibri" w:hAnsi="Calibri" w:cs="Calibri"/>
          <w:lang w:val="en-US"/>
        </w:rPr>
        <w:t xml:space="preserve"> </w:t>
      </w:r>
      <w:del w:id="3" w:author="Kirkpatrick, Mark (Nokia - US/Austin)" w:date="2019-02-13T08:00:00Z">
        <w:r w:rsidR="009116A7" w:rsidRPr="009116A7" w:rsidDel="0013357E">
          <w:rPr>
            <w:rFonts w:ascii="Calibri" w:hAnsi="Calibri" w:cs="Calibri"/>
            <w:color w:val="FF0000"/>
            <w:lang w:val="en-US"/>
          </w:rPr>
          <w:delText>Correct??</w:delText>
        </w:r>
      </w:del>
      <w:ins w:id="4" w:author="Cox, Scott (Nokia - US/Austin)" w:date="2019-02-12T12:56:00Z">
        <w:del w:id="5" w:author="Kirkpatrick, Mark (Nokia - US/Austin)" w:date="2019-02-13T08:00:00Z">
          <w:r w:rsidR="00FA2D9D" w:rsidDel="0013357E">
            <w:rPr>
              <w:rFonts w:ascii="Calibri" w:hAnsi="Calibri" w:cs="Calibri"/>
              <w:color w:val="FF0000"/>
              <w:lang w:val="en-US"/>
            </w:rPr>
            <w:delText xml:space="preserve"> Yes</w:delText>
          </w:r>
        </w:del>
      </w:ins>
    </w:p>
    <w:p w14:paraId="2C97C030" w14:textId="4EB0566E" w:rsidR="00730C78" w:rsidRPr="00730C78" w:rsidRDefault="00730C78" w:rsidP="00710F9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lang w:val="en-US"/>
        </w:rPr>
      </w:pPr>
      <w:r w:rsidRPr="00730C78">
        <w:rPr>
          <w:rFonts w:ascii="Calibri" w:eastAsia="Times New Roman" w:hAnsi="Calibri" w:cs="Calibri"/>
          <w:lang w:val="en-US" w:eastAsia="en-IN"/>
        </w:rPr>
        <w:t xml:space="preserve">In the pom.xml files of the </w:t>
      </w:r>
      <w:r w:rsidRPr="00730C78">
        <w:rPr>
          <w:rFonts w:cstheme="minorHAnsi"/>
          <w:color w:val="000000"/>
          <w:shd w:val="clear" w:color="auto" w:fill="FFFFFF"/>
        </w:rPr>
        <w:t>svfnac and svffttx projects</w:t>
      </w:r>
      <w:r w:rsidRPr="00730C78">
        <w:rPr>
          <w:rFonts w:ascii="Calibri" w:eastAsia="Times New Roman" w:hAnsi="Calibri" w:cs="Calibri"/>
          <w:lang w:val="en-US" w:eastAsia="en-IN"/>
        </w:rPr>
        <w:t>, ensure &lt;</w:t>
      </w:r>
      <w:proofErr w:type="gramStart"/>
      <w:r w:rsidRPr="00730C78">
        <w:rPr>
          <w:rFonts w:ascii="Calibri" w:eastAsia="Times New Roman" w:hAnsi="Calibri" w:cs="Calibri"/>
          <w:lang w:val="en-US" w:eastAsia="en-IN"/>
        </w:rPr>
        <w:t>commoncontent.version</w:t>
      </w:r>
      <w:proofErr w:type="gramEnd"/>
      <w:r w:rsidRPr="00730C78">
        <w:rPr>
          <w:rFonts w:ascii="Calibri" w:eastAsia="Times New Roman" w:hAnsi="Calibri" w:cs="Calibri"/>
          <w:lang w:val="en-US" w:eastAsia="en-IN"/>
        </w:rPr>
        <w:t>&gt; contains master-SNAPSHOT.</w:t>
      </w:r>
    </w:p>
    <w:p w14:paraId="0609703A" w14:textId="435119D1" w:rsidR="000820D7" w:rsidRPr="005F7595" w:rsidRDefault="000820D7" w:rsidP="00C46CE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Theme="minorHAns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Determine which files are being included from CommonContent by examining the book file of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csc.guide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 the svfnac or svffttx project.</w:t>
      </w:r>
      <w:r w:rsidRPr="00E9360E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E9360E" w:rsidRPr="005F7595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For example, this snippet from the book file of the svfnac </w:t>
      </w:r>
      <w:proofErr w:type="gramStart"/>
      <w:r w:rsidR="00E9360E" w:rsidRPr="005F7595">
        <w:rPr>
          <w:rFonts w:asciiTheme="minorHAnsi" w:hAnsiTheme="minorHAnsi"/>
          <w:color w:val="000000" w:themeColor="text1"/>
          <w:sz w:val="22"/>
          <w:szCs w:val="22"/>
          <w:lang w:val="en-US"/>
        </w:rPr>
        <w:t>csc.guide</w:t>
      </w:r>
      <w:proofErr w:type="gramEnd"/>
      <w:r w:rsidR="00E9360E" w:rsidRPr="005F7595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(that is, csc.guide.xml) shows how one of the CommonContent files is included:</w:t>
      </w:r>
    </w:p>
    <w:p w14:paraId="67827B15" w14:textId="020FFCA9" w:rsidR="00E9360E" w:rsidRPr="00BA2AA8" w:rsidRDefault="00E9360E" w:rsidP="00E9360E">
      <w:pPr>
        <w:pStyle w:val="NormalWeb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A2A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gramStart"/>
      <w:r w:rsidRPr="00BA2A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xi:include</w:t>
      </w:r>
      <w:proofErr w:type="gramEnd"/>
      <w:r w:rsidRPr="00BA2A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href="../../../doctools/SharedContent/en_US/FixedAccessCare-FieldCare/csc.guide/p1_ch_040_Run_Diagnostics.xml"/&gt;</w:t>
      </w:r>
    </w:p>
    <w:p w14:paraId="3A5C9904" w14:textId="50086D01" w:rsidR="002627F6" w:rsidRDefault="002627F6" w:rsidP="00E9360E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lastRenderedPageBreak/>
        <w:t>To explain how this path works:</w:t>
      </w:r>
    </w:p>
    <w:p w14:paraId="6E4A8EC9" w14:textId="0D478B97" w:rsidR="002627F6" w:rsidRDefault="002627F6" w:rsidP="002627F6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The local and server builds both work in a similar manner, copying files to be built into the target work directory. </w:t>
      </w:r>
    </w:p>
    <w:p w14:paraId="0CC2D236" w14:textId="4414A8FE" w:rsidR="002627F6" w:rsidRDefault="002627F6" w:rsidP="002627F6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The CommonContent files, which are used for </w:t>
      </w:r>
      <w:r w:rsidR="002C311F">
        <w:rPr>
          <w:rFonts w:ascii="Calibri" w:hAnsi="Calibri" w:cs="Calibri"/>
          <w:color w:val="000000" w:themeColor="text1"/>
          <w:sz w:val="22"/>
          <w:szCs w:val="22"/>
          <w:lang w:val="en-US"/>
        </w:rPr>
        <w:t>both local and server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builds, are copied into the doctools folder in the target directory.</w:t>
      </w:r>
    </w:p>
    <w:p w14:paraId="174741EC" w14:textId="1BEC759C" w:rsidR="005572F2" w:rsidRPr="00E9360E" w:rsidRDefault="005572F2" w:rsidP="002627F6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When the books in the </w:t>
      </w:r>
      <w:r w:rsidR="00BA2AA8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target 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work directory are built, the </w:t>
      </w:r>
      <w:proofErr w:type="gramStart"/>
      <w:r w:rsidR="006A6DFD">
        <w:rPr>
          <w:rFonts w:ascii="Calibri" w:hAnsi="Calibri" w:cs="Calibri"/>
          <w:color w:val="000000" w:themeColor="text1"/>
          <w:sz w:val="22"/>
          <w:szCs w:val="22"/>
          <w:lang w:val="en-US"/>
        </w:rPr>
        <w:t>xi: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include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6A6DFD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above specifies the path to 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the Field Care xml file </w:t>
      </w:r>
      <w:r w:rsidR="00C44123">
        <w:rPr>
          <w:rFonts w:ascii="Calibri" w:hAnsi="Calibri" w:cs="Calibri"/>
          <w:color w:val="000000" w:themeColor="text1"/>
          <w:sz w:val="22"/>
          <w:szCs w:val="22"/>
          <w:lang w:val="en-US"/>
        </w:rPr>
        <w:t>in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the </w:t>
      </w:r>
      <w:r w:rsidR="00BA2AA8">
        <w:rPr>
          <w:rFonts w:ascii="Calibri" w:hAnsi="Calibri" w:cs="Calibri"/>
          <w:color w:val="000000" w:themeColor="text1"/>
          <w:sz w:val="22"/>
          <w:szCs w:val="22"/>
          <w:lang w:val="en-US"/>
        </w:rPr>
        <w:t>target\doctools\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SharedContent folder.</w:t>
      </w:r>
    </w:p>
    <w:p w14:paraId="632ADB9B" w14:textId="50F73847" w:rsidR="0065462A" w:rsidRDefault="00E9360E" w:rsidP="002D281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locate 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particular file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, n</w:t>
      </w:r>
      <w:r w:rsidR="00CA7171" w:rsidRPr="00684760">
        <w:rPr>
          <w:rFonts w:ascii="Calibri" w:hAnsi="Calibri" w:cs="Calibri"/>
          <w:sz w:val="22"/>
          <w:szCs w:val="22"/>
          <w:lang w:val="en-US"/>
        </w:rPr>
        <w:t>avigate to</w:t>
      </w:r>
      <w:r w:rsidR="0065462A">
        <w:rPr>
          <w:rFonts w:ascii="Calibri" w:hAnsi="Calibri" w:cs="Calibri"/>
          <w:sz w:val="22"/>
          <w:szCs w:val="22"/>
          <w:lang w:val="en-US"/>
        </w:rPr>
        <w:t>:</w:t>
      </w:r>
    </w:p>
    <w:p w14:paraId="54CCDEAD" w14:textId="351AD052" w:rsidR="00381F9A" w:rsidRPr="0065462A" w:rsidRDefault="00CA7171" w:rsidP="00381F9A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  <w:sz w:val="22"/>
          <w:szCs w:val="22"/>
          <w:lang w:val="en-US"/>
        </w:rPr>
      </w:pPr>
      <w:r w:rsidRPr="0065462A">
        <w:rPr>
          <w:rFonts w:ascii="Calibri" w:hAnsi="Calibri" w:cs="Calibri"/>
          <w:sz w:val="22"/>
          <w:szCs w:val="22"/>
          <w:lang w:val="en-US"/>
        </w:rPr>
        <w:t xml:space="preserve">CommonContent -&gt; </w:t>
      </w:r>
      <w:r w:rsidR="00204947" w:rsidRPr="0065462A">
        <w:rPr>
          <w:rFonts w:ascii="Calibri" w:hAnsi="Calibri" w:cs="Calibri"/>
          <w:sz w:val="22"/>
          <w:szCs w:val="22"/>
          <w:lang w:val="en-US"/>
        </w:rPr>
        <w:t>Shared</w:t>
      </w:r>
      <w:r w:rsidRPr="0065462A">
        <w:rPr>
          <w:rFonts w:ascii="Calibri" w:hAnsi="Calibri" w:cs="Calibri"/>
          <w:sz w:val="22"/>
          <w:szCs w:val="22"/>
          <w:lang w:val="en-US"/>
        </w:rPr>
        <w:t xml:space="preserve">Content -&gt; en_US-&gt; </w:t>
      </w:r>
      <w:r w:rsidR="00204947" w:rsidRPr="0065462A">
        <w:rPr>
          <w:rFonts w:ascii="Calibri" w:hAnsi="Calibri" w:cs="Calibri"/>
          <w:sz w:val="22"/>
          <w:szCs w:val="22"/>
          <w:lang w:val="en-US"/>
        </w:rPr>
        <w:t>FixedAccessCare-</w:t>
      </w:r>
      <w:r w:rsidRPr="0065462A">
        <w:rPr>
          <w:rFonts w:ascii="Calibri" w:hAnsi="Calibri" w:cs="Calibri"/>
          <w:sz w:val="22"/>
          <w:szCs w:val="22"/>
          <w:lang w:val="en-US"/>
        </w:rPr>
        <w:t>FieldCare</w:t>
      </w:r>
      <w:r w:rsidR="00204947" w:rsidRPr="006546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65462A">
        <w:rPr>
          <w:rFonts w:ascii="Calibri" w:hAnsi="Calibri" w:cs="Calibri"/>
          <w:sz w:val="22"/>
          <w:szCs w:val="22"/>
          <w:lang w:val="en-US"/>
        </w:rPr>
        <w:t>-&gt;</w:t>
      </w:r>
      <w:r w:rsidR="00204947" w:rsidRPr="006546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65462A" w:rsidRPr="0065462A">
        <w:rPr>
          <w:rFonts w:ascii="Calibri" w:hAnsi="Calibri" w:cs="Calibri"/>
          <w:sz w:val="22"/>
          <w:szCs w:val="22"/>
          <w:lang w:val="en-US"/>
        </w:rPr>
        <w:t>csc.guide</w:t>
      </w:r>
      <w:proofErr w:type="gramEnd"/>
    </w:p>
    <w:p w14:paraId="11C7119E" w14:textId="7AA908CC" w:rsidR="00662407" w:rsidRPr="00662407" w:rsidRDefault="003C1903" w:rsidP="00737B5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 w:rsidRPr="0087122F">
        <w:rPr>
          <w:rFonts w:ascii="Calibri" w:hAnsi="Calibri" w:cs="Calibri"/>
          <w:sz w:val="22"/>
          <w:szCs w:val="22"/>
          <w:lang w:val="en-US"/>
        </w:rPr>
        <w:t>M</w:t>
      </w:r>
      <w:r w:rsidR="00CA7171" w:rsidRPr="0087122F">
        <w:rPr>
          <w:rFonts w:ascii="Calibri" w:hAnsi="Calibri" w:cs="Calibri"/>
          <w:sz w:val="22"/>
          <w:szCs w:val="22"/>
          <w:lang w:val="en-US"/>
        </w:rPr>
        <w:t xml:space="preserve">ake the changes </w:t>
      </w:r>
      <w:r w:rsidR="00A511B3" w:rsidRPr="0087122F">
        <w:rPr>
          <w:rFonts w:ascii="Calibri" w:hAnsi="Calibri" w:cs="Calibri"/>
          <w:sz w:val="22"/>
          <w:szCs w:val="22"/>
          <w:lang w:val="en-US"/>
        </w:rPr>
        <w:t>in</w:t>
      </w:r>
      <w:r w:rsidR="00E21A19" w:rsidRPr="0087122F">
        <w:rPr>
          <w:rFonts w:ascii="Calibri" w:hAnsi="Calibri" w:cs="Calibri"/>
          <w:sz w:val="22"/>
          <w:szCs w:val="22"/>
          <w:lang w:val="en-US"/>
        </w:rPr>
        <w:t xml:space="preserve"> the </w:t>
      </w:r>
      <w:r w:rsidR="00CA7171" w:rsidRPr="0087122F">
        <w:rPr>
          <w:rFonts w:ascii="Calibri" w:hAnsi="Calibri" w:cs="Calibri"/>
          <w:sz w:val="22"/>
          <w:szCs w:val="22"/>
          <w:lang w:val="en-US"/>
        </w:rPr>
        <w:t xml:space="preserve">xml </w:t>
      </w:r>
      <w:r w:rsidR="00E9360E" w:rsidRPr="00163056">
        <w:rPr>
          <w:rFonts w:ascii="Calibri" w:hAnsi="Calibri" w:cs="Calibri"/>
          <w:sz w:val="22"/>
          <w:szCs w:val="22"/>
          <w:lang w:val="en-US"/>
        </w:rPr>
        <w:t>file</w:t>
      </w:r>
      <w:r w:rsidR="004B4949">
        <w:rPr>
          <w:rFonts w:ascii="Calibri" w:hAnsi="Calibri" w:cs="Calibri"/>
          <w:sz w:val="22"/>
          <w:szCs w:val="22"/>
          <w:lang w:val="en-US"/>
        </w:rPr>
        <w:t>s</w:t>
      </w:r>
      <w:r w:rsidR="00E9360E" w:rsidRPr="00163056">
        <w:rPr>
          <w:rFonts w:ascii="Calibri" w:hAnsi="Calibri" w:cs="Calibri"/>
          <w:sz w:val="22"/>
          <w:szCs w:val="22"/>
          <w:lang w:val="en-US"/>
        </w:rPr>
        <w:t xml:space="preserve"> of the </w:t>
      </w:r>
      <w:proofErr w:type="gramStart"/>
      <w:r w:rsidR="00E9360E" w:rsidRPr="00163056">
        <w:rPr>
          <w:rFonts w:ascii="Calibri" w:hAnsi="Calibri" w:cs="Calibri"/>
          <w:sz w:val="22"/>
          <w:szCs w:val="22"/>
          <w:lang w:val="en-US"/>
        </w:rPr>
        <w:t>csc.</w:t>
      </w:r>
      <w:r w:rsidRPr="00163056">
        <w:rPr>
          <w:rFonts w:ascii="Calibri" w:hAnsi="Calibri" w:cs="Calibri"/>
          <w:sz w:val="22"/>
          <w:szCs w:val="22"/>
          <w:lang w:val="en-US"/>
        </w:rPr>
        <w:t>guide</w:t>
      </w:r>
      <w:proofErr w:type="gramEnd"/>
      <w:ins w:id="6" w:author="Cox, Scott (Nokia - US/Austin)" w:date="2019-02-12T12:58:00Z">
        <w:r w:rsidR="00FA2D9D">
          <w:rPr>
            <w:rFonts w:ascii="Calibri" w:hAnsi="Calibri" w:cs="Calibri"/>
            <w:sz w:val="22"/>
            <w:szCs w:val="22"/>
            <w:lang w:val="en-US"/>
          </w:rPr>
          <w:t xml:space="preserve"> in CommonContent</w:t>
        </w:r>
      </w:ins>
      <w:r w:rsidR="00CA7171" w:rsidRPr="00163056">
        <w:rPr>
          <w:rFonts w:ascii="Calibri" w:hAnsi="Calibri" w:cs="Calibri"/>
          <w:sz w:val="22"/>
          <w:szCs w:val="22"/>
          <w:lang w:val="en-US"/>
        </w:rPr>
        <w:t>.</w:t>
      </w:r>
      <w:r w:rsidR="00C46CEA" w:rsidRPr="002A665B">
        <w:rPr>
          <w:rFonts w:ascii="Calibri" w:hAnsi="Calibri" w:cs="Calibri"/>
          <w:lang w:val="en-US"/>
        </w:rPr>
        <w:t xml:space="preserve"> </w:t>
      </w:r>
      <w:r w:rsidR="00662407">
        <w:rPr>
          <w:rFonts w:ascii="Calibri" w:hAnsi="Calibri" w:cs="Calibri"/>
          <w:lang w:val="en-US"/>
        </w:rPr>
        <w:t>Note the following guidelines:</w:t>
      </w:r>
    </w:p>
    <w:p w14:paraId="43B4D774" w14:textId="0CB1EEB0" w:rsidR="00AB21F5" w:rsidRDefault="00662407" w:rsidP="00AB21F5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</w:pPr>
      <w:r>
        <w:t xml:space="preserve">Place images in the </w:t>
      </w:r>
      <w:r w:rsidRPr="00662407">
        <w:rPr>
          <w:b/>
        </w:rPr>
        <w:t>image</w:t>
      </w:r>
      <w:r w:rsidR="00D4428E">
        <w:rPr>
          <w:b/>
        </w:rPr>
        <w:t>s</w:t>
      </w:r>
      <w:r>
        <w:t xml:space="preserve"> folder of the </w:t>
      </w:r>
      <w:proofErr w:type="gramStart"/>
      <w:r>
        <w:t>csc.guide</w:t>
      </w:r>
      <w:proofErr w:type="gramEnd"/>
      <w:r>
        <w:t>.</w:t>
      </w:r>
      <w:r w:rsidR="00D4428E">
        <w:t xml:space="preserve"> </w:t>
      </w:r>
    </w:p>
    <w:p w14:paraId="0579DA70" w14:textId="7CF123ED" w:rsidR="00AB21F5" w:rsidRPr="00AB21F5" w:rsidRDefault="003C1903" w:rsidP="00AB21F5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</w:pPr>
      <w:r w:rsidRPr="00AB21F5">
        <w:rPr>
          <w:rFonts w:ascii="Calibri" w:hAnsi="Calibri" w:cs="Calibri"/>
          <w:iCs/>
          <w:lang w:val="en-US"/>
        </w:rPr>
        <w:t xml:space="preserve">If you need a particular change </w:t>
      </w:r>
      <w:r w:rsidR="00D4428E" w:rsidRPr="00AB21F5">
        <w:rPr>
          <w:rFonts w:ascii="Calibri" w:hAnsi="Calibri" w:cs="Calibri"/>
          <w:iCs/>
          <w:lang w:val="en-US"/>
        </w:rPr>
        <w:t xml:space="preserve">such as an image or text </w:t>
      </w:r>
      <w:r w:rsidRPr="00AB21F5">
        <w:rPr>
          <w:rFonts w:ascii="Calibri" w:hAnsi="Calibri" w:cs="Calibri"/>
          <w:iCs/>
          <w:lang w:val="en-US"/>
        </w:rPr>
        <w:t xml:space="preserve">to be </w:t>
      </w:r>
      <w:r w:rsidR="00CD6FC8" w:rsidRPr="00AB21F5">
        <w:rPr>
          <w:rFonts w:ascii="Calibri" w:hAnsi="Calibri" w:cs="Calibri"/>
          <w:iCs/>
          <w:lang w:val="en-US"/>
        </w:rPr>
        <w:t>different</w:t>
      </w:r>
      <w:r w:rsidR="00017C34" w:rsidRPr="00AB21F5">
        <w:rPr>
          <w:rFonts w:ascii="Calibri" w:hAnsi="Calibri" w:cs="Calibri"/>
          <w:iCs/>
          <w:lang w:val="en-US"/>
        </w:rPr>
        <w:t xml:space="preserve"> </w:t>
      </w:r>
      <w:r w:rsidRPr="00AB21F5">
        <w:rPr>
          <w:rFonts w:ascii="Calibri" w:hAnsi="Calibri" w:cs="Calibri"/>
          <w:iCs/>
          <w:lang w:val="en-US"/>
        </w:rPr>
        <w:t xml:space="preserve">between </w:t>
      </w:r>
      <w:r w:rsidR="004B4949">
        <w:rPr>
          <w:rFonts w:ascii="Calibri" w:hAnsi="Calibri" w:cs="Calibri"/>
          <w:iCs/>
          <w:lang w:val="en-US"/>
        </w:rPr>
        <w:t xml:space="preserve">the </w:t>
      </w:r>
      <w:proofErr w:type="gramStart"/>
      <w:r w:rsidR="004B4949">
        <w:rPr>
          <w:rFonts w:ascii="Calibri" w:hAnsi="Calibri" w:cs="Calibri"/>
          <w:iCs/>
          <w:lang w:val="en-US"/>
        </w:rPr>
        <w:t>csc.guide</w:t>
      </w:r>
      <w:proofErr w:type="gramEnd"/>
      <w:r w:rsidR="004627E5" w:rsidRPr="00AB21F5">
        <w:rPr>
          <w:rFonts w:ascii="Calibri" w:hAnsi="Calibri" w:cs="Calibri"/>
          <w:iCs/>
          <w:sz w:val="22"/>
          <w:szCs w:val="22"/>
          <w:lang w:val="en-US"/>
        </w:rPr>
        <w:t xml:space="preserve"> </w:t>
      </w:r>
      <w:r w:rsidRPr="00AB21F5">
        <w:rPr>
          <w:rFonts w:ascii="Calibri" w:hAnsi="Calibri" w:cs="Calibri"/>
          <w:iCs/>
          <w:sz w:val="22"/>
          <w:szCs w:val="22"/>
          <w:lang w:val="en-US"/>
        </w:rPr>
        <w:t>books</w:t>
      </w:r>
      <w:r w:rsidR="004B4949">
        <w:rPr>
          <w:rFonts w:ascii="Calibri" w:hAnsi="Calibri" w:cs="Calibri"/>
          <w:iCs/>
          <w:sz w:val="22"/>
          <w:szCs w:val="22"/>
          <w:lang w:val="en-US"/>
        </w:rPr>
        <w:t xml:space="preserve"> in the different projects</w:t>
      </w:r>
      <w:r w:rsidR="002D281F" w:rsidRPr="00AB21F5">
        <w:rPr>
          <w:rFonts w:ascii="Calibri" w:hAnsi="Calibri" w:cs="Calibri"/>
          <w:iCs/>
          <w:sz w:val="22"/>
          <w:szCs w:val="22"/>
          <w:lang w:val="en-US"/>
        </w:rPr>
        <w:t xml:space="preserve">, </w:t>
      </w:r>
      <w:r w:rsidRPr="00AB21F5">
        <w:rPr>
          <w:rFonts w:ascii="Calibri" w:hAnsi="Calibri" w:cs="Calibri"/>
          <w:iCs/>
          <w:sz w:val="22"/>
          <w:szCs w:val="22"/>
          <w:lang w:val="en-US"/>
        </w:rPr>
        <w:t xml:space="preserve">you must </w:t>
      </w:r>
      <w:r w:rsidR="002D281F" w:rsidRPr="00AB21F5">
        <w:rPr>
          <w:rFonts w:ascii="Calibri" w:hAnsi="Calibri" w:cs="Calibri"/>
          <w:iCs/>
          <w:sz w:val="22"/>
          <w:szCs w:val="22"/>
          <w:lang w:val="en-US"/>
        </w:rPr>
        <w:t xml:space="preserve">use </w:t>
      </w:r>
      <w:r w:rsidR="002D281F" w:rsidRPr="00AB21F5">
        <w:rPr>
          <w:rFonts w:ascii="Calibri" w:hAnsi="Calibri" w:cs="Calibri"/>
          <w:b/>
          <w:iCs/>
          <w:sz w:val="22"/>
          <w:szCs w:val="22"/>
          <w:lang w:val="en-US"/>
        </w:rPr>
        <w:t>conditional text</w:t>
      </w:r>
      <w:r w:rsidR="00CD6FC8" w:rsidRPr="00AB21F5">
        <w:rPr>
          <w:rFonts w:ascii="Calibri" w:hAnsi="Calibri" w:cs="Calibri"/>
          <w:iCs/>
          <w:sz w:val="22"/>
          <w:szCs w:val="22"/>
          <w:lang w:val="en-US"/>
        </w:rPr>
        <w:t xml:space="preserve"> as described in </w:t>
      </w:r>
      <w:hyperlink r:id="rId9" w:history="1">
        <w:r w:rsidR="0015090B">
          <w:rPr>
            <w:rStyle w:val="Hyperlink"/>
            <w:rFonts w:ascii="Calibri" w:hAnsi="Calibri" w:cs="Calibri"/>
            <w:iCs/>
            <w:sz w:val="22"/>
            <w:szCs w:val="22"/>
            <w:lang w:val="en-US"/>
          </w:rPr>
          <w:t>Using conditional text in CommonContent</w:t>
        </w:r>
      </w:hyperlink>
      <w:r w:rsidR="00D15EB1" w:rsidRPr="00AB21F5">
        <w:rPr>
          <w:rFonts w:ascii="Calibri" w:hAnsi="Calibri" w:cs="Calibri"/>
          <w:iCs/>
          <w:sz w:val="22"/>
          <w:szCs w:val="22"/>
          <w:lang w:val="en-US"/>
        </w:rPr>
        <w:t>.</w:t>
      </w:r>
      <w:r w:rsidR="002D281F" w:rsidRPr="00AB21F5">
        <w:rPr>
          <w:color w:val="FF0000"/>
        </w:rPr>
        <w:t xml:space="preserve"> </w:t>
      </w:r>
    </w:p>
    <w:p w14:paraId="48E6306B" w14:textId="1555A47D" w:rsidR="00AB21F5" w:rsidRDefault="00AB21F5" w:rsidP="004542F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AB21F5">
        <w:rPr>
          <w:rFonts w:ascii="Calibri" w:hAnsi="Calibri" w:cs="Calibri"/>
          <w:sz w:val="22"/>
          <w:szCs w:val="22"/>
          <w:lang w:val="en-US"/>
        </w:rPr>
        <w:t>Save all the changes, but do not commit them yet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A3637EC" w14:textId="0A99C9FA" w:rsidR="00730C78" w:rsidRPr="006120B1" w:rsidRDefault="00730C78" w:rsidP="004542F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6120B1">
        <w:rPr>
          <w:rFonts w:ascii="Calibri" w:hAnsi="Calibri" w:cs="Calibri"/>
          <w:color w:val="000000" w:themeColor="text1"/>
          <w:sz w:val="22"/>
          <w:szCs w:val="22"/>
          <w:lang w:val="en-US"/>
        </w:rPr>
        <w:t>Test the CommonContent changes:</w:t>
      </w:r>
    </w:p>
    <w:p w14:paraId="26800B27" w14:textId="39F00DF8" w:rsidR="006120B1" w:rsidRPr="006120B1" w:rsidRDefault="006120B1" w:rsidP="00DE5F4E">
      <w:pPr>
        <w:pStyle w:val="NormalWeb"/>
        <w:numPr>
          <w:ilvl w:val="0"/>
          <w:numId w:val="32"/>
        </w:numPr>
        <w:spacing w:after="0" w:line="360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6120B1">
        <w:rPr>
          <w:rFonts w:ascii="Calibri" w:hAnsi="Calibri" w:cs="Calibri"/>
          <w:color w:val="000000" w:themeColor="text1"/>
          <w:sz w:val="22"/>
          <w:szCs w:val="22"/>
          <w:lang w:val="en-US"/>
        </w:rPr>
        <w:t>Run “mvn install” in your CommonContent directory. This step is what causes the next step to use your local CommonContent changes.</w:t>
      </w:r>
    </w:p>
    <w:p w14:paraId="076B020C" w14:textId="5D0D04A8" w:rsidR="006120B1" w:rsidRPr="006120B1" w:rsidRDefault="006120B1" w:rsidP="006120B1">
      <w:pPr>
        <w:pStyle w:val="ListParagraph"/>
        <w:numPr>
          <w:ilvl w:val="0"/>
          <w:numId w:val="32"/>
        </w:numPr>
        <w:spacing w:after="240" w:line="240" w:lineRule="auto"/>
        <w:contextualSpacing w:val="0"/>
        <w:rPr>
          <w:rFonts w:eastAsia="Times New Roman" w:cs="Arial"/>
        </w:rPr>
      </w:pPr>
      <w:r w:rsidRPr="006120B1">
        <w:rPr>
          <w:rFonts w:eastAsia="Times New Roman" w:cs="Arial"/>
        </w:rPr>
        <w:t xml:space="preserve">Run “mvn clean compile” </w:t>
      </w:r>
      <w:r w:rsidR="00E40E63">
        <w:rPr>
          <w:rFonts w:eastAsia="Times New Roman" w:cs="Arial"/>
        </w:rPr>
        <w:t xml:space="preserve">in the svfnac or svffttx projects </w:t>
      </w:r>
      <w:r w:rsidRPr="006120B1">
        <w:rPr>
          <w:rFonts w:eastAsia="Times New Roman" w:cs="Arial"/>
        </w:rPr>
        <w:t>to build the docs.</w:t>
      </w:r>
      <w:r w:rsidRPr="006120B1">
        <w:rPr>
          <w:rFonts w:eastAsia="Times New Roman" w:cs="Arial"/>
        </w:rPr>
        <w:br/>
      </w:r>
      <w:r w:rsidRPr="006120B1">
        <w:rPr>
          <w:rFonts w:eastAsia="Times New Roman" w:cs="Arial"/>
        </w:rPr>
        <w:br/>
        <w:t xml:space="preserve">You can change your module.xml file to build only the </w:t>
      </w:r>
      <w:proofErr w:type="gramStart"/>
      <w:r w:rsidRPr="006120B1">
        <w:rPr>
          <w:rFonts w:eastAsia="Times New Roman" w:cs="Arial"/>
        </w:rPr>
        <w:t>csc.guide</w:t>
      </w:r>
      <w:proofErr w:type="gramEnd"/>
      <w:r w:rsidRPr="006120B1">
        <w:rPr>
          <w:rFonts w:eastAsia="Times New Roman" w:cs="Arial"/>
        </w:rPr>
        <w:t xml:space="preserve"> to reduce build time.</w:t>
      </w:r>
    </w:p>
    <w:p w14:paraId="2F3A4AB2" w14:textId="77777777" w:rsidR="006120B1" w:rsidRPr="006120B1" w:rsidRDefault="006120B1" w:rsidP="006120B1">
      <w:pPr>
        <w:pStyle w:val="ListParagraph"/>
        <w:numPr>
          <w:ilvl w:val="0"/>
          <w:numId w:val="32"/>
        </w:numPr>
        <w:spacing w:after="240" w:line="240" w:lineRule="auto"/>
        <w:contextualSpacing w:val="0"/>
        <w:rPr>
          <w:rFonts w:eastAsia="Times New Roman" w:cs="Arial"/>
        </w:rPr>
      </w:pPr>
      <w:r w:rsidRPr="006120B1">
        <w:rPr>
          <w:rFonts w:eastAsia="Times New Roman" w:cs="Arial"/>
        </w:rPr>
        <w:t>Verify your changes in the built doc.</w:t>
      </w:r>
    </w:p>
    <w:p w14:paraId="0AA4E5BD" w14:textId="2B49B198" w:rsidR="00730C78" w:rsidRPr="006120B1" w:rsidRDefault="006120B1" w:rsidP="006120B1">
      <w:pPr>
        <w:pStyle w:val="ListParagraph"/>
        <w:numPr>
          <w:ilvl w:val="0"/>
          <w:numId w:val="32"/>
        </w:numPr>
        <w:spacing w:after="240" w:line="240" w:lineRule="auto"/>
        <w:contextualSpacing w:val="0"/>
        <w:rPr>
          <w:rFonts w:ascii="Arial" w:eastAsia="Times New Roman" w:hAnsi="Arial" w:cs="Arial"/>
        </w:rPr>
      </w:pPr>
      <w:r w:rsidRPr="006120B1">
        <w:rPr>
          <w:rFonts w:eastAsia="Times New Roman" w:cs="Arial"/>
        </w:rPr>
        <w:t>If more CommonContent changes are needed, repeat these steps.</w:t>
      </w:r>
    </w:p>
    <w:p w14:paraId="690D65DE" w14:textId="0BD12767" w:rsidR="009B3E7A" w:rsidRPr="00B319E5" w:rsidRDefault="006120B1" w:rsidP="00B319E5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  <w:color w:val="0563C1"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Also see </w:t>
      </w:r>
      <w:hyperlink r:id="rId10" w:tooltip="Updating your local glossary and doctools" w:history="1">
        <w:r w:rsidR="00AF2FE7" w:rsidRPr="00B319E5">
          <w:rPr>
            <w:rStyle w:val="Hyperlink"/>
            <w:rFonts w:ascii="Calibri" w:hAnsi="Calibri" w:cs="Calibri"/>
            <w:sz w:val="22"/>
            <w:szCs w:val="22"/>
            <w:lang w:val="en-US"/>
          </w:rPr>
          <w:t>Updating your local glossary and doctools</w:t>
        </w:r>
      </w:hyperlink>
      <w:r w:rsidR="00AF2FE7" w:rsidRPr="00B319E5">
        <w:rPr>
          <w:rStyle w:val="Hyperlink"/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for more information</w:t>
      </w:r>
      <w:r w:rsidR="00AF2FE7" w:rsidRPr="00B319E5">
        <w:rPr>
          <w:rFonts w:ascii="Calibri" w:hAnsi="Calibri" w:cs="Calibri"/>
          <w:sz w:val="22"/>
          <w:szCs w:val="22"/>
          <w:lang w:val="en-US"/>
        </w:rPr>
        <w:t>.</w:t>
      </w:r>
    </w:p>
    <w:p w14:paraId="1F9BAA32" w14:textId="55DB131B" w:rsidR="0013357E" w:rsidRPr="0013357E" w:rsidRDefault="001571D7" w:rsidP="0013357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you have verified the changes work in the local build, d</w:t>
      </w:r>
      <w:r w:rsidR="00A511B3">
        <w:rPr>
          <w:rFonts w:ascii="Calibri" w:hAnsi="Calibri" w:cs="Calibri"/>
          <w:sz w:val="22"/>
          <w:szCs w:val="22"/>
          <w:lang w:val="en-US"/>
        </w:rPr>
        <w:t xml:space="preserve">o </w:t>
      </w:r>
      <w:r w:rsidR="000D7048">
        <w:rPr>
          <w:rFonts w:ascii="Calibri" w:hAnsi="Calibri" w:cs="Calibri"/>
          <w:sz w:val="22"/>
          <w:szCs w:val="22"/>
          <w:lang w:val="en-US"/>
        </w:rPr>
        <w:t xml:space="preserve">a </w:t>
      </w:r>
      <w:r w:rsidR="00A511B3" w:rsidRPr="0085452D">
        <w:rPr>
          <w:rFonts w:ascii="Calibri" w:hAnsi="Calibri" w:cs="Calibri"/>
          <w:sz w:val="22"/>
          <w:szCs w:val="22"/>
          <w:lang w:val="en-US"/>
        </w:rPr>
        <w:t xml:space="preserve">Git </w:t>
      </w:r>
      <w:r w:rsidR="0085452D" w:rsidRPr="0085452D">
        <w:rPr>
          <w:rFonts w:ascii="Calibri" w:hAnsi="Calibri" w:cs="Calibri"/>
          <w:sz w:val="22"/>
          <w:szCs w:val="22"/>
          <w:lang w:val="en-US"/>
        </w:rPr>
        <w:t>c</w:t>
      </w:r>
      <w:r w:rsidR="00A511B3" w:rsidRPr="0085452D">
        <w:rPr>
          <w:rFonts w:ascii="Calibri" w:hAnsi="Calibri" w:cs="Calibri"/>
          <w:sz w:val="22"/>
          <w:szCs w:val="22"/>
          <w:lang w:val="en-US"/>
        </w:rPr>
        <w:t>ommit</w:t>
      </w:r>
      <w:r w:rsidR="0085452D" w:rsidRPr="0085452D">
        <w:rPr>
          <w:rFonts w:ascii="Calibri" w:hAnsi="Calibri" w:cs="Calibri"/>
          <w:sz w:val="22"/>
          <w:szCs w:val="22"/>
          <w:lang w:val="en-US"/>
        </w:rPr>
        <w:t>/</w:t>
      </w:r>
      <w:r w:rsidR="007943CC" w:rsidRPr="0085452D">
        <w:rPr>
          <w:rFonts w:ascii="Calibri" w:hAnsi="Calibri" w:cs="Calibri"/>
          <w:sz w:val="22"/>
          <w:szCs w:val="22"/>
          <w:lang w:val="en-US"/>
        </w:rPr>
        <w:t>push</w:t>
      </w:r>
      <w:r w:rsidR="007943CC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7943CC">
        <w:rPr>
          <w:rFonts w:ascii="Calibri" w:hAnsi="Calibri" w:cs="Calibri"/>
          <w:sz w:val="22"/>
          <w:szCs w:val="22"/>
          <w:lang w:val="en-US"/>
        </w:rPr>
        <w:t xml:space="preserve">to push all the </w:t>
      </w:r>
      <w:r w:rsidR="008A10D9">
        <w:rPr>
          <w:rFonts w:ascii="Calibri" w:hAnsi="Calibri" w:cs="Calibri"/>
          <w:sz w:val="22"/>
          <w:szCs w:val="22"/>
          <w:lang w:val="en-US"/>
        </w:rPr>
        <w:t xml:space="preserve">CommonContent </w:t>
      </w:r>
      <w:r w:rsidR="007943CC">
        <w:rPr>
          <w:rFonts w:ascii="Calibri" w:hAnsi="Calibri" w:cs="Calibri"/>
          <w:sz w:val="22"/>
          <w:szCs w:val="22"/>
          <w:lang w:val="en-US"/>
        </w:rPr>
        <w:t>changes</w:t>
      </w:r>
      <w:r w:rsidR="00A511B3" w:rsidRPr="007943CC">
        <w:rPr>
          <w:rFonts w:ascii="Calibri" w:hAnsi="Calibri" w:cs="Calibri"/>
          <w:sz w:val="22"/>
          <w:szCs w:val="22"/>
          <w:lang w:val="en-US"/>
        </w:rPr>
        <w:t>.</w:t>
      </w:r>
      <w:r w:rsidR="00071A1A">
        <w:rPr>
          <w:rFonts w:ascii="Calibri" w:hAnsi="Calibri" w:cs="Calibri"/>
          <w:sz w:val="22"/>
          <w:szCs w:val="22"/>
          <w:lang w:val="en-US"/>
        </w:rPr>
        <w:t xml:space="preserve"> </w:t>
      </w:r>
      <w:ins w:id="7" w:author="Kirkpatrick, Mark (Nokia - US/Austin)" w:date="2019-02-13T08:09:00Z">
        <w:r w:rsidR="0013357E">
          <w:rPr>
            <w:rFonts w:ascii="Calibri" w:hAnsi="Calibri" w:cs="Calibri"/>
            <w:sz w:val="22"/>
            <w:szCs w:val="22"/>
            <w:lang w:val="en-US"/>
          </w:rPr>
          <w:br/>
        </w:r>
      </w:ins>
      <w:bookmarkStart w:id="8" w:name="_GoBack"/>
      <w:bookmarkEnd w:id="8"/>
      <w:ins w:id="9" w:author="Kirkpatrick, Mark (Nokia - US/Austin)" w:date="2019-02-13T08:05:00Z">
        <w:r w:rsidR="0013357E" w:rsidRPr="0013357E">
          <w:rPr>
            <w:rFonts w:ascii="Calibri" w:hAnsi="Calibri" w:cs="Calibri"/>
            <w:sz w:val="22"/>
            <w:szCs w:val="22"/>
            <w:lang w:val="en-US"/>
          </w:rPr>
          <w:t>This causes the server build of CommonContent to start automatically.</w:t>
        </w:r>
      </w:ins>
    </w:p>
    <w:p w14:paraId="6C66B400" w14:textId="3B145165" w:rsidR="0013357E" w:rsidRDefault="0013357E" w:rsidP="0013357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moveTo w:id="10" w:author="Kirkpatrick, Mark (Nokia - US/Austin)" w:date="2019-02-13T08:06:00Z"/>
          <w:rFonts w:ascii="Calibri" w:hAnsi="Calibri" w:cs="Calibri"/>
          <w:sz w:val="22"/>
          <w:szCs w:val="22"/>
          <w:lang w:val="en-US"/>
        </w:rPr>
      </w:pPr>
      <w:moveToRangeStart w:id="11" w:author="Kirkpatrick, Mark (Nokia - US/Austin)" w:date="2019-02-13T08:06:00Z" w:name="move937591"/>
      <w:moveTo w:id="12" w:author="Kirkpatrick, Mark (Nokia - US/Austin)" w:date="2019-02-13T08:06:00Z">
        <w:r>
          <w:rPr>
            <w:rFonts w:ascii="Calibri" w:hAnsi="Calibri" w:cs="Calibri"/>
            <w:sz w:val="22"/>
            <w:szCs w:val="22"/>
            <w:lang w:val="en-US"/>
          </w:rPr>
          <w:t>Verify that the CommonContent server build completed successfully</w:t>
        </w:r>
      </w:moveTo>
      <w:ins w:id="13" w:author="Kirkpatrick, Mark (Nokia - US/Austin)" w:date="2019-02-13T08:06:00Z">
        <w:r>
          <w:rPr>
            <w:rFonts w:ascii="Calibri" w:hAnsi="Calibri" w:cs="Calibri"/>
            <w:sz w:val="22"/>
            <w:szCs w:val="22"/>
            <w:lang w:val="en-US"/>
          </w:rPr>
          <w:t>:</w:t>
        </w:r>
      </w:ins>
      <w:moveTo w:id="14" w:author="Kirkpatrick, Mark (Nokia - US/Austin)" w:date="2019-02-13T08:06:00Z">
        <w:del w:id="15" w:author="Kirkpatrick, Mark (Nokia - US/Austin)" w:date="2019-02-13T08:06:00Z">
          <w:r w:rsidDel="0013357E">
            <w:rPr>
              <w:rFonts w:ascii="Calibri" w:hAnsi="Calibri" w:cs="Calibri"/>
              <w:sz w:val="22"/>
              <w:szCs w:val="22"/>
              <w:lang w:val="en-US"/>
            </w:rPr>
            <w:delText>.</w:delText>
          </w:r>
        </w:del>
      </w:moveTo>
    </w:p>
    <w:moveToRangeEnd w:id="11"/>
    <w:p w14:paraId="4CB759F1" w14:textId="47FA67A3" w:rsidR="00995398" w:rsidDel="0013357E" w:rsidRDefault="006B0863" w:rsidP="00D9070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ins w:id="16" w:author="Mathew, Roshni (Nokia - IN/Bangalore)" w:date="2019-02-01T16:02:00Z"/>
          <w:del w:id="17" w:author="Kirkpatrick, Mark (Nokia - US/Austin)" w:date="2019-02-13T08:06:00Z"/>
          <w:rFonts w:ascii="Calibri" w:hAnsi="Calibri" w:cs="Calibri"/>
          <w:sz w:val="22"/>
          <w:szCs w:val="22"/>
          <w:lang w:val="en-US"/>
        </w:rPr>
      </w:pPr>
      <w:del w:id="18" w:author="Kirkpatrick, Mark (Nokia - US/Austin)" w:date="2019-02-13T08:06:00Z">
        <w:r w:rsidDel="0013357E">
          <w:rPr>
            <w:rFonts w:ascii="Calibri" w:hAnsi="Calibri" w:cs="Calibri"/>
            <w:sz w:val="22"/>
            <w:szCs w:val="22"/>
            <w:lang w:val="en-US"/>
          </w:rPr>
          <w:delText>Do a server build</w:delText>
        </w:r>
        <w:r w:rsidR="008A10D9" w:rsidDel="0013357E">
          <w:rPr>
            <w:rFonts w:ascii="Calibri" w:hAnsi="Calibri" w:cs="Calibri"/>
            <w:sz w:val="22"/>
            <w:szCs w:val="22"/>
            <w:lang w:val="en-US"/>
          </w:rPr>
          <w:delText xml:space="preserve"> of CommonContent</w:delText>
        </w:r>
        <w:r w:rsidR="006138EE" w:rsidDel="0013357E">
          <w:rPr>
            <w:rFonts w:ascii="Calibri" w:hAnsi="Calibri" w:cs="Calibri"/>
            <w:sz w:val="22"/>
            <w:szCs w:val="22"/>
            <w:lang w:val="en-US"/>
          </w:rPr>
          <w:delText>:</w:delText>
        </w:r>
        <w:r w:rsidR="00071A1A" w:rsidRPr="00071A1A" w:rsidDel="0013357E">
          <w:rPr>
            <w:rFonts w:ascii="Calibri" w:hAnsi="Calibri" w:cs="Calibri"/>
            <w:color w:val="4472C4" w:themeColor="accent1"/>
            <w:sz w:val="22"/>
            <w:szCs w:val="22"/>
            <w:lang w:val="en-US"/>
          </w:rPr>
          <w:delText xml:space="preserve"> </w:delText>
        </w:r>
        <w:r w:rsidR="00071A1A" w:rsidRPr="00071A1A" w:rsidDel="0013357E">
          <w:rPr>
            <w:rFonts w:ascii="Calibri" w:hAnsi="Calibri" w:cs="Calibri"/>
            <w:color w:val="FF0000"/>
            <w:sz w:val="22"/>
            <w:szCs w:val="22"/>
            <w:lang w:val="en-US"/>
          </w:rPr>
          <w:delText xml:space="preserve">[Do you have to do the CommonContent </w:delText>
        </w:r>
        <w:r w:rsidR="008A10D9" w:rsidDel="0013357E">
          <w:rPr>
            <w:rFonts w:ascii="Calibri" w:hAnsi="Calibri" w:cs="Calibri"/>
            <w:color w:val="FF0000"/>
            <w:sz w:val="22"/>
            <w:szCs w:val="22"/>
            <w:lang w:val="en-US"/>
          </w:rPr>
          <w:delText xml:space="preserve">server </w:delText>
        </w:r>
        <w:r w:rsidR="00071A1A" w:rsidRPr="00071A1A" w:rsidDel="0013357E">
          <w:rPr>
            <w:rFonts w:ascii="Calibri" w:hAnsi="Calibri" w:cs="Calibri"/>
            <w:color w:val="FF0000"/>
            <w:sz w:val="22"/>
            <w:szCs w:val="22"/>
            <w:lang w:val="en-US"/>
          </w:rPr>
          <w:delText>build manually??</w:delText>
        </w:r>
        <w:r w:rsidR="000D7048" w:rsidDel="0013357E">
          <w:rPr>
            <w:rFonts w:ascii="Calibri" w:hAnsi="Calibri" w:cs="Calibri"/>
            <w:color w:val="FF0000"/>
            <w:sz w:val="22"/>
            <w:szCs w:val="22"/>
            <w:lang w:val="en-US"/>
          </w:rPr>
          <w:delText xml:space="preserve"> probably</w:delText>
        </w:r>
        <w:r w:rsidR="00071A1A" w:rsidRPr="00071A1A" w:rsidDel="0013357E">
          <w:rPr>
            <w:rFonts w:ascii="Calibri" w:hAnsi="Calibri" w:cs="Calibri"/>
            <w:color w:val="FF0000"/>
            <w:sz w:val="22"/>
            <w:szCs w:val="22"/>
            <w:lang w:val="en-US"/>
          </w:rPr>
          <w:delText>]</w:delText>
        </w:r>
      </w:del>
      <w:ins w:id="19" w:author="Cox, Scott (Nokia - US/Austin)" w:date="2019-02-12T13:00:00Z">
        <w:del w:id="20" w:author="Kirkpatrick, Mark (Nokia - US/Austin)" w:date="2019-02-13T08:06:00Z">
          <w:r w:rsidR="00FA2D9D" w:rsidDel="0013357E">
            <w:rPr>
              <w:rFonts w:ascii="Calibri" w:hAnsi="Calibri" w:cs="Calibri"/>
              <w:color w:val="FF0000"/>
              <w:sz w:val="22"/>
              <w:szCs w:val="22"/>
              <w:lang w:val="en-US"/>
            </w:rPr>
            <w:delText xml:space="preserve"> Server build starts automatically.</w:delText>
          </w:r>
        </w:del>
      </w:ins>
    </w:p>
    <w:p w14:paraId="31024CFE" w14:textId="20CDD057" w:rsidR="00995398" w:rsidRDefault="00FA2D9D" w:rsidP="00995398">
      <w:pPr>
        <w:pStyle w:val="NormalWeb"/>
        <w:spacing w:before="0" w:beforeAutospacing="0" w:after="0" w:afterAutospacing="0" w:line="360" w:lineRule="auto"/>
        <w:ind w:left="720"/>
        <w:rPr>
          <w:rStyle w:val="Hyperlink"/>
          <w:rFonts w:ascii="Calibri" w:hAnsi="Calibri" w:cs="Calibri"/>
          <w:sz w:val="20"/>
          <w:szCs w:val="20"/>
          <w:lang w:val="en-US"/>
        </w:rPr>
      </w:pPr>
      <w:ins w:id="21" w:author="Cox, Scott (Nokia - US/Austin)" w:date="2019-02-12T13:00:00Z">
        <w:r>
          <w:rPr>
            <w:rStyle w:val="Hyperlink"/>
            <w:rFonts w:ascii="Calibri" w:hAnsi="Calibri" w:cs="Calibri"/>
            <w:sz w:val="20"/>
            <w:szCs w:val="20"/>
            <w:lang w:val="en-US"/>
          </w:rPr>
          <w:fldChar w:fldCharType="begin"/>
        </w:r>
        <w:r>
          <w:rPr>
            <w:rStyle w:val="Hyperlink"/>
            <w:rFonts w:ascii="Calibri" w:hAnsi="Calibri" w:cs="Calibri"/>
            <w:sz w:val="20"/>
            <w:szCs w:val="20"/>
            <w:lang w:val="en-US"/>
          </w:rPr>
          <w:instrText xml:space="preserve"> HYPERLINK "</w:instrText>
        </w:r>
      </w:ins>
      <w:ins w:id="22" w:author="Mathew, Roshni (Nokia - IN/Bangalore)" w:date="2019-02-01T16:02:00Z">
        <w:r w:rsidRPr="00FA2D9D">
          <w:rPr>
            <w:rStyle w:val="Hyperlink"/>
            <w:rFonts w:ascii="Calibri" w:hAnsi="Calibri" w:cs="Calibri"/>
            <w:sz w:val="20"/>
            <w:szCs w:val="20"/>
            <w:lang w:val="en-US"/>
          </w:rPr>
          <w:instrText>https://build</w:instrText>
        </w:r>
      </w:ins>
      <w:ins w:id="23" w:author="Cox, Scott (Nokia - US/Austin)" w:date="2019-02-12T12:59:00Z">
        <w:r w:rsidRPr="00FA2D9D">
          <w:rPr>
            <w:rStyle w:val="Hyperlink"/>
            <w:rFonts w:ascii="Calibri" w:hAnsi="Calibri" w:cs="Calibri"/>
            <w:sz w:val="20"/>
            <w:szCs w:val="20"/>
            <w:lang w:val="en-US"/>
          </w:rPr>
          <w:instrText>4</w:instrText>
        </w:r>
      </w:ins>
      <w:ins w:id="24" w:author="Mathew, Roshni (Nokia - IN/Bangalore)" w:date="2019-02-01T16:02:00Z">
        <w:r w:rsidRPr="00FA2D9D">
          <w:rPr>
            <w:rStyle w:val="Hyperlink"/>
            <w:rFonts w:ascii="Calibri" w:hAnsi="Calibri" w:cs="Calibri"/>
            <w:sz w:val="20"/>
            <w:szCs w:val="20"/>
            <w:lang w:val="en-US"/>
          </w:rPr>
          <w:instrText>.lab.pl.alcatel-lucent.com/job/OSS/job/TechPubs/job/tools/job/CommonContent/</w:instrText>
        </w:r>
      </w:ins>
      <w:ins w:id="25" w:author="Cox, Scott (Nokia - US/Austin)" w:date="2019-02-12T13:00:00Z">
        <w:r>
          <w:rPr>
            <w:rStyle w:val="Hyperlink"/>
            <w:rFonts w:ascii="Calibri" w:hAnsi="Calibri" w:cs="Calibri"/>
            <w:sz w:val="20"/>
            <w:szCs w:val="20"/>
            <w:lang w:val="en-US"/>
          </w:rPr>
          <w:instrText xml:space="preserve">" </w:instrText>
        </w:r>
        <w:r>
          <w:rPr>
            <w:rStyle w:val="Hyperlink"/>
            <w:rFonts w:ascii="Calibri" w:hAnsi="Calibri" w:cs="Calibri"/>
            <w:sz w:val="20"/>
            <w:szCs w:val="20"/>
            <w:lang w:val="en-US"/>
          </w:rPr>
          <w:fldChar w:fldCharType="separate"/>
        </w:r>
      </w:ins>
      <w:ins w:id="26" w:author="Mathew, Roshni (Nokia - IN/Bangalore)" w:date="2019-02-01T16:02:00Z">
        <w:r w:rsidRPr="00FA2D9D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https://build</w:t>
        </w:r>
      </w:ins>
      <w:ins w:id="27" w:author="Cox, Scott (Nokia - US/Austin)" w:date="2019-02-12T12:59:00Z">
        <w:r w:rsidRPr="00FA2D9D">
          <w:rPr>
            <w:rStyle w:val="Hyperlink"/>
            <w:rFonts w:ascii="Calibri" w:hAnsi="Calibri" w:cs="Calibri"/>
            <w:sz w:val="20"/>
            <w:szCs w:val="20"/>
            <w:lang w:val="en-US"/>
          </w:rPr>
          <w:t>4</w:t>
        </w:r>
      </w:ins>
      <w:ins w:id="28" w:author="Mathew, Roshni (Nokia - IN/Bangalore)" w:date="2019-02-01T16:02:00Z">
        <w:r w:rsidRPr="00FA2D9D">
          <w:rPr>
            <w:rStyle w:val="Hyperlink"/>
            <w:rFonts w:ascii="Calibri" w:hAnsi="Calibri" w:cs="Calibri"/>
            <w:sz w:val="20"/>
            <w:szCs w:val="20"/>
            <w:lang w:val="en-US"/>
          </w:rPr>
          <w:t>.lab.pl.alcatel-lucent.com/job/OSS/job/TechPubs/job/tools/job/CommonContent/</w:t>
        </w:r>
      </w:ins>
      <w:ins w:id="29" w:author="Cox, Scott (Nokia - US/Austin)" w:date="2019-02-12T13:00:00Z">
        <w:r>
          <w:rPr>
            <w:rStyle w:val="Hyperlink"/>
            <w:rFonts w:ascii="Calibri" w:hAnsi="Calibri" w:cs="Calibri"/>
            <w:sz w:val="20"/>
            <w:szCs w:val="20"/>
            <w:lang w:val="en-US"/>
          </w:rPr>
          <w:fldChar w:fldCharType="end"/>
        </w:r>
      </w:ins>
    </w:p>
    <w:p w14:paraId="559F3785" w14:textId="1D3AAA26" w:rsidR="00FA2D9D" w:rsidDel="0013357E" w:rsidRDefault="00FA2D9D" w:rsidP="00633E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ins w:id="30" w:author="Cox, Scott (Nokia - US/Austin)" w:date="2019-02-12T13:01:00Z"/>
          <w:moveFrom w:id="31" w:author="Kirkpatrick, Mark (Nokia - US/Austin)" w:date="2019-02-13T08:06:00Z"/>
          <w:rFonts w:ascii="Calibri" w:hAnsi="Calibri" w:cs="Calibri"/>
          <w:sz w:val="22"/>
          <w:szCs w:val="22"/>
          <w:lang w:val="en-US"/>
        </w:rPr>
      </w:pPr>
      <w:moveFromRangeStart w:id="32" w:author="Kirkpatrick, Mark (Nokia - US/Austin)" w:date="2019-02-13T08:06:00Z" w:name="move937591"/>
      <w:moveFrom w:id="33" w:author="Kirkpatrick, Mark (Nokia - US/Austin)" w:date="2019-02-13T08:06:00Z">
        <w:ins w:id="34" w:author="Cox, Scott (Nokia - US/Austin)" w:date="2019-02-12T13:01:00Z">
          <w:r w:rsidDel="0013357E">
            <w:rPr>
              <w:rFonts w:ascii="Calibri" w:hAnsi="Calibri" w:cs="Calibri"/>
              <w:sz w:val="22"/>
              <w:szCs w:val="22"/>
              <w:lang w:val="en-US"/>
            </w:rPr>
            <w:t>Verify that the CommonContent server build completed successfully.</w:t>
          </w:r>
        </w:ins>
      </w:moveFrom>
    </w:p>
    <w:moveFromRangeEnd w:id="32"/>
    <w:p w14:paraId="639F2DDC" w14:textId="515F71D7" w:rsidR="008A10D9" w:rsidRDefault="008A10D9" w:rsidP="00633E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Do server builds of the svfnac and svffttx projects.</w:t>
      </w:r>
    </w:p>
    <w:p w14:paraId="17CC8AB8" w14:textId="28D286A5" w:rsidR="009B3801" w:rsidRDefault="00633E20" w:rsidP="00633E2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ins w:id="35" w:author="Mathew, Roshni (Nokia - IN/Bangalore)" w:date="2019-02-01T16:02:00Z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</w:t>
      </w:r>
      <w:r w:rsidR="00995398">
        <w:rPr>
          <w:rFonts w:ascii="Calibri" w:hAnsi="Calibri" w:cs="Calibri"/>
          <w:sz w:val="22"/>
          <w:szCs w:val="22"/>
          <w:lang w:val="en-US"/>
        </w:rPr>
        <w:t xml:space="preserve">erify the changes </w:t>
      </w:r>
      <w:r>
        <w:rPr>
          <w:rFonts w:ascii="Calibri" w:hAnsi="Calibri" w:cs="Calibri"/>
          <w:sz w:val="22"/>
          <w:szCs w:val="22"/>
          <w:lang w:val="en-US"/>
        </w:rPr>
        <w:t xml:space="preserve">appear in the </w:t>
      </w:r>
      <w:r w:rsidR="000D7048">
        <w:rPr>
          <w:rFonts w:ascii="Calibri" w:hAnsi="Calibri" w:cs="Calibri"/>
          <w:sz w:val="22"/>
          <w:szCs w:val="22"/>
          <w:lang w:val="en-US"/>
        </w:rPr>
        <w:t>svfnac (DSLST) and svffttx</w:t>
      </w:r>
      <w:r w:rsidR="008A10D9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D7048">
        <w:rPr>
          <w:rFonts w:ascii="Calibri" w:hAnsi="Calibri" w:cs="Calibri"/>
          <w:sz w:val="22"/>
          <w:szCs w:val="22"/>
          <w:lang w:val="en-US"/>
        </w:rPr>
        <w:t xml:space="preserve">(FTTxST) </w:t>
      </w:r>
      <w:r w:rsidR="008A10D9">
        <w:rPr>
          <w:rFonts w:ascii="Calibri" w:hAnsi="Calibri" w:cs="Calibri"/>
          <w:sz w:val="22"/>
          <w:szCs w:val="22"/>
          <w:lang w:val="en-US"/>
        </w:rPr>
        <w:t xml:space="preserve">files in the </w:t>
      </w:r>
      <w:r>
        <w:rPr>
          <w:rFonts w:ascii="Calibri" w:hAnsi="Calibri" w:cs="Calibri"/>
          <w:sz w:val="22"/>
          <w:szCs w:val="22"/>
          <w:lang w:val="en-US"/>
        </w:rPr>
        <w:t>infocenter</w:t>
      </w:r>
      <w:r w:rsidR="00835552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C7F8632" w14:textId="3BE039C4" w:rsidR="00DF4EF3" w:rsidRDefault="002868DC" w:rsidP="00004915">
      <w:pPr>
        <w:pStyle w:val="Heading1"/>
        <w:spacing w:line="360" w:lineRule="auto"/>
        <w:rPr>
          <w:lang w:val="en-US"/>
        </w:rPr>
      </w:pPr>
      <w:bookmarkStart w:id="36" w:name="_To_update_in"/>
      <w:bookmarkStart w:id="37" w:name="_author_condition_1_and_author_condi"/>
      <w:bookmarkStart w:id="38" w:name="_author_condition_tags."/>
      <w:bookmarkStart w:id="39" w:name="_To_update_the"/>
      <w:bookmarkStart w:id="40" w:name="_Toc773967"/>
      <w:bookmarkEnd w:id="36"/>
      <w:bookmarkEnd w:id="37"/>
      <w:bookmarkEnd w:id="38"/>
      <w:bookmarkEnd w:id="39"/>
      <w:r>
        <w:rPr>
          <w:lang w:val="en-US"/>
        </w:rPr>
        <w:t>Using conditional text</w:t>
      </w:r>
      <w:r w:rsidR="009E3379" w:rsidRPr="00004915">
        <w:rPr>
          <w:lang w:val="en-US"/>
        </w:rPr>
        <w:t xml:space="preserve"> in CommonContent</w:t>
      </w:r>
      <w:bookmarkEnd w:id="40"/>
    </w:p>
    <w:p w14:paraId="2845A59E" w14:textId="7260E903" w:rsidR="00854556" w:rsidRPr="006E5397" w:rsidRDefault="006138EE" w:rsidP="007C1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A14C3" wp14:editId="4ABC9B71">
                <wp:simplePos x="0" y="0"/>
                <wp:positionH relativeFrom="column">
                  <wp:posOffset>3797300</wp:posOffset>
                </wp:positionH>
                <wp:positionV relativeFrom="paragraph">
                  <wp:posOffset>690880</wp:posOffset>
                </wp:positionV>
                <wp:extent cx="2590800" cy="3803650"/>
                <wp:effectExtent l="0" t="0" r="19050" b="2540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3803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F7B209F" w14:textId="58F08D3C" w:rsidR="00B5029F" w:rsidRDefault="00B5029F" w:rsidP="006E5397">
                            <w:pPr>
                              <w:spacing w:after="100" w:afterAutospacing="1" w:line="240" w:lineRule="auto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40"/>
                                <w:szCs w:val="40"/>
                              </w:rPr>
                              <w:t>Conditional text</w:t>
                            </w:r>
                          </w:p>
                          <w:p w14:paraId="2A074DBC" w14:textId="236A8CB2" w:rsidR="00B5029F" w:rsidRDefault="00B5029F" w:rsidP="000945D6">
                            <w:pPr>
                              <w:rPr>
                                <w:color w:val="44546A" w:themeColor="text2"/>
                              </w:rPr>
                            </w:pPr>
                            <w:r w:rsidRPr="00927799">
                              <w:t>With conditional text, you can create a single XML document to produce different generated documents. To mark text for inclusion or exclusion, use an appropriate attribute. The system supports author_condition_1 and author_condition_2 properties in your build.xml file to conditionalize text. These properties are used to indicate what elements to include or exclude. To conditionalize content within a paragraph, use these attributes with the &lt;phrase&gt; element in the &lt;para&gt; element. The &lt;phrase&gt; element has no effect on formatting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14C3" id="AutoShape 14" o:spid="_x0000_s1026" style="position:absolute;margin-left:299pt;margin-top:54.4pt;width:204pt;height:2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" fillcolor="white [3212]" strokecolor="#747070 [1614]" strokeweight="1.25pt">
                <v:textbox inset="14.4pt,36pt,14.4pt,5.76pt">
                  <w:txbxContent>
                    <w:p w14:paraId="7F7B209F" w14:textId="58F08D3C" w:rsidR="00B5029F" w:rsidRDefault="00B5029F" w:rsidP="006E5397">
                      <w:pPr>
                        <w:spacing w:after="100" w:afterAutospacing="1" w:line="240" w:lineRule="auto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40"/>
                          <w:szCs w:val="40"/>
                        </w:rPr>
                        <w:t>Conditional text</w:t>
                      </w:r>
                    </w:p>
                    <w:p w14:paraId="2A074DBC" w14:textId="236A8CB2" w:rsidR="00B5029F" w:rsidRDefault="00B5029F" w:rsidP="000945D6">
                      <w:pPr>
                        <w:rPr>
                          <w:color w:val="44546A" w:themeColor="text2"/>
                        </w:rPr>
                      </w:pPr>
                      <w:r w:rsidRPr="00927799">
                        <w:t>With conditional text, you can create a single XML document to produce different generated documents. To mark text for inclusion or exclusion, use an appropriate attribute. The system supports author_condition_1 and author_condition_2 properties in your build.xml file to conditionalize text. These properties are used to indicate what elements to include or exclude. To conditionalize content within a paragraph, use these attributes with the &lt;phrase&gt; element in the &lt;para&gt; element. The &lt;phrase&gt; element has no effect on formatting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54556" w:rsidRPr="006E5397">
        <w:t xml:space="preserve">If you need a change to be different between the </w:t>
      </w:r>
      <w:proofErr w:type="gramStart"/>
      <w:r w:rsidR="00854556" w:rsidRPr="006E5397">
        <w:t>csc.guides</w:t>
      </w:r>
      <w:proofErr w:type="gramEnd"/>
      <w:r w:rsidR="00854556" w:rsidRPr="006E5397">
        <w:t xml:space="preserve"> of svfnac and </w:t>
      </w:r>
      <w:r w:rsidR="00D15EB1">
        <w:t>sv</w:t>
      </w:r>
      <w:r w:rsidR="006B75EA">
        <w:t>f</w:t>
      </w:r>
      <w:r w:rsidR="00854556" w:rsidRPr="006E5397">
        <w:t>ftx</w:t>
      </w:r>
      <w:r w:rsidR="006B75EA">
        <w:t>,</w:t>
      </w:r>
      <w:r w:rsidR="00854556" w:rsidRPr="006E5397">
        <w:t xml:space="preserve"> then use conditional text. If the change is identical in each project, you need </w:t>
      </w:r>
      <w:r w:rsidR="00854556" w:rsidRPr="006E5397">
        <w:rPr>
          <w:b/>
        </w:rPr>
        <w:t>NOT</w:t>
      </w:r>
      <w:r w:rsidR="00854556" w:rsidRPr="006E5397">
        <w:t xml:space="preserve"> </w:t>
      </w:r>
      <w:r w:rsidR="006B75EA">
        <w:t xml:space="preserve">to </w:t>
      </w:r>
      <w:r w:rsidR="00854556" w:rsidRPr="006E5397">
        <w:t>use conditional text. The steps mentioned below describe</w:t>
      </w:r>
      <w:r w:rsidR="006B75EA">
        <w:t xml:space="preserve"> </w:t>
      </w:r>
      <w:r w:rsidR="00854556" w:rsidRPr="006E5397">
        <w:t xml:space="preserve">how to update the </w:t>
      </w:r>
      <w:proofErr w:type="gramStart"/>
      <w:r w:rsidR="00854556" w:rsidRPr="006E5397">
        <w:t>csc.guide</w:t>
      </w:r>
      <w:proofErr w:type="gramEnd"/>
      <w:r w:rsidR="00854556" w:rsidRPr="006E5397">
        <w:t xml:space="preserve"> </w:t>
      </w:r>
      <w:r w:rsidR="00854556">
        <w:t xml:space="preserve">in CommonContent </w:t>
      </w:r>
      <w:r w:rsidR="00854556" w:rsidRPr="006E5397">
        <w:t>with conditional text</w:t>
      </w:r>
      <w:r w:rsidR="00854556">
        <w:t>.</w:t>
      </w:r>
    </w:p>
    <w:p w14:paraId="1B1458BB" w14:textId="5D6D2020" w:rsidR="00927799" w:rsidRPr="00927799" w:rsidRDefault="00213D32" w:rsidP="006E5397">
      <w:pPr>
        <w:pStyle w:val="ListParagraph"/>
        <w:spacing w:line="360" w:lineRule="auto"/>
        <w:ind w:left="0"/>
      </w:pPr>
      <w:r w:rsidRPr="00213D32">
        <w:rPr>
          <w:b/>
        </w:rPr>
        <w:t xml:space="preserve">Note: </w:t>
      </w:r>
      <w:r w:rsidR="0059277A" w:rsidRPr="00213D32">
        <w:rPr>
          <w:b/>
        </w:rPr>
        <w:t>In the Field Care 18 SP2 release</w:t>
      </w:r>
      <w:r w:rsidR="00046E1F">
        <w:rPr>
          <w:b/>
        </w:rPr>
        <w:t xml:space="preserve"> for</w:t>
      </w:r>
      <w:r w:rsidR="0059277A" w:rsidRPr="00213D32">
        <w:rPr>
          <w:b/>
        </w:rPr>
        <w:t xml:space="preserve"> </w:t>
      </w:r>
      <w:proofErr w:type="gramStart"/>
      <w:r w:rsidR="0059277A" w:rsidRPr="00213D32">
        <w:rPr>
          <w:b/>
        </w:rPr>
        <w:t>csc.guide</w:t>
      </w:r>
      <w:proofErr w:type="gramEnd"/>
      <w:r w:rsidR="0059277A" w:rsidRPr="00213D32">
        <w:rPr>
          <w:b/>
        </w:rPr>
        <w:t xml:space="preserve">, author_condition_2 has been used. </w:t>
      </w:r>
    </w:p>
    <w:p w14:paraId="121A7DFA" w14:textId="0E3E79B8" w:rsidR="0090694F" w:rsidRDefault="002D281F" w:rsidP="006E5397">
      <w:r w:rsidRPr="002D281F">
        <w:t>In the example shown below</w:t>
      </w:r>
      <w:r w:rsidR="0051019D">
        <w:t>:</w:t>
      </w:r>
      <w:r w:rsidR="009E3379" w:rsidRPr="002D281F">
        <w:t xml:space="preserve"> </w:t>
      </w:r>
    </w:p>
    <w:p w14:paraId="47952284" w14:textId="29833709" w:rsidR="0051019D" w:rsidRDefault="00FD4D2D" w:rsidP="004D46C5">
      <w:pPr>
        <w:pStyle w:val="ListParagraph"/>
        <w:numPr>
          <w:ilvl w:val="0"/>
          <w:numId w:val="37"/>
        </w:numPr>
        <w:spacing w:line="360" w:lineRule="auto"/>
      </w:pPr>
      <w:r>
        <w:t xml:space="preserve">The </w:t>
      </w:r>
      <w:r w:rsidR="009E3379" w:rsidRPr="009E3379">
        <w:t>part_010_chapter_021_CSC_Dashboard</w:t>
      </w:r>
      <w:r w:rsidR="009E3379">
        <w:t xml:space="preserve">.xml file located within the </w:t>
      </w:r>
      <w:proofErr w:type="gramStart"/>
      <w:r w:rsidR="009E3379">
        <w:t>csc.guide</w:t>
      </w:r>
      <w:proofErr w:type="gramEnd"/>
      <w:r w:rsidR="009E3379">
        <w:t xml:space="preserve"> </w:t>
      </w:r>
      <w:r w:rsidR="00594E46">
        <w:t>shows</w:t>
      </w:r>
      <w:r w:rsidR="009E3379">
        <w:t xml:space="preserve"> how to use </w:t>
      </w:r>
      <w:r w:rsidR="002D281F">
        <w:t xml:space="preserve">the </w:t>
      </w:r>
      <w:r w:rsidR="002A13BA" w:rsidRPr="002D281F">
        <w:t>author_condition_2 attribute</w:t>
      </w:r>
      <w:r w:rsidR="009714E6">
        <w:t xml:space="preserve"> </w:t>
      </w:r>
      <w:r w:rsidR="00BB29C4">
        <w:t xml:space="preserve">to produce svfnac and </w:t>
      </w:r>
      <w:r w:rsidR="006B75EA">
        <w:t>svf</w:t>
      </w:r>
      <w:r w:rsidR="00BB29C4">
        <w:t>fttx specific content using conditional text.</w:t>
      </w:r>
      <w:r w:rsidR="0090694F">
        <w:t xml:space="preserve"> </w:t>
      </w:r>
    </w:p>
    <w:p w14:paraId="25BE11AE" w14:textId="2B92B6AC" w:rsidR="00154C85" w:rsidRPr="002D281F" w:rsidRDefault="00FD4D2D" w:rsidP="004D46C5">
      <w:pPr>
        <w:pStyle w:val="ListParagraph"/>
        <w:numPr>
          <w:ilvl w:val="0"/>
          <w:numId w:val="37"/>
        </w:numPr>
        <w:spacing w:line="360" w:lineRule="auto"/>
      </w:pPr>
      <w:r>
        <w:t>T</w:t>
      </w:r>
      <w:r w:rsidR="0090694F">
        <w:t xml:space="preserve">he </w:t>
      </w:r>
      <w:r w:rsidR="0051019D">
        <w:t>link</w:t>
      </w:r>
      <w:r>
        <w:t>s</w:t>
      </w:r>
      <w:r w:rsidR="0051019D">
        <w:t xml:space="preserve"> to the </w:t>
      </w:r>
      <w:r w:rsidR="0090694F">
        <w:t xml:space="preserve">new or updated images mentioned in the </w:t>
      </w:r>
      <w:r w:rsidR="002A2D31">
        <w:t>example</w:t>
      </w:r>
      <w:r w:rsidR="0090694F">
        <w:t xml:space="preserve"> </w:t>
      </w:r>
      <w:r w:rsidR="0051019D">
        <w:t xml:space="preserve">are located </w:t>
      </w:r>
      <w:r w:rsidR="0090694F">
        <w:t>within the</w:t>
      </w:r>
      <w:r w:rsidR="00350463">
        <w:t xml:space="preserve"> images directory of the CommonContent</w:t>
      </w:r>
      <w:r w:rsidR="0090694F">
        <w:t xml:space="preserve"> </w:t>
      </w:r>
      <w:proofErr w:type="gramStart"/>
      <w:r w:rsidR="0090694F">
        <w:t>csc.guide</w:t>
      </w:r>
      <w:proofErr w:type="gramEnd"/>
      <w:r w:rsidR="0090694F">
        <w:t xml:space="preserve"> folder</w:t>
      </w:r>
      <w:r w:rsidR="0051019D">
        <w:t>.</w:t>
      </w:r>
    </w:p>
    <w:p w14:paraId="07B90945" w14:textId="31CBB713" w:rsidR="002D281F" w:rsidRDefault="002D281F" w:rsidP="002D281F">
      <w:pPr>
        <w:pStyle w:val="ListParagraph"/>
        <w:spacing w:line="276" w:lineRule="auto"/>
      </w:pPr>
    </w:p>
    <w:tbl>
      <w:tblPr>
        <w:tblW w:w="9563" w:type="dxa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3"/>
      </w:tblGrid>
      <w:tr w:rsidR="002D281F" w14:paraId="1B515BA9" w14:textId="77777777" w:rsidTr="004D0422">
        <w:trPr>
          <w:trHeight w:val="3314"/>
        </w:trPr>
        <w:tc>
          <w:tcPr>
            <w:tcW w:w="9563" w:type="dxa"/>
          </w:tcPr>
          <w:p w14:paraId="60A5535D" w14:textId="4ECBCBF5" w:rsidR="002D281F" w:rsidRPr="004428B9" w:rsidRDefault="002D281F" w:rsidP="002D281F">
            <w:pPr>
              <w:pStyle w:val="ListParagraph"/>
              <w:spacing w:line="276" w:lineRule="auto"/>
              <w:ind w:left="1470"/>
              <w:rPr>
                <w:b/>
                <w:sz w:val="20"/>
                <w:szCs w:val="20"/>
              </w:rPr>
            </w:pPr>
            <w:r w:rsidRPr="004428B9">
              <w:rPr>
                <w:sz w:val="20"/>
                <w:szCs w:val="20"/>
              </w:rPr>
              <w:t>&lt;?xml version="1.0" encoding="UTF-8"?&gt;&lt;chapter xmlns:xlink="http://www.w3.org/1999/xlink" xmlns="http://docbook.org/ns/docbook"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xmlns:xi="http://www.w3.org/2001/XInclude" version="5.0-extension BroadBook 2.0"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xml:id="CSC_dashboard"&gt;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&lt;title&gt;Dashboard&lt;/title&gt;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&lt;info&gt;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&lt;/info&gt;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&lt;indexterm&gt;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&lt;primary&gt;DSL Quality of Service&lt;/primary&gt;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&lt;/indexterm&gt;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  <w:t>&lt;para&gt;The CSC Dashboard is a page that provides you the current status of @@ProductName@@ at a glance.&lt;/para&gt;</w:t>
            </w:r>
            <w:r w:rsidRPr="004428B9">
              <w:rPr>
                <w:sz w:val="20"/>
                <w:szCs w:val="20"/>
              </w:rPr>
              <w:br/>
              <w:t>&lt;para&gt;The following figure shows the CSC Dashboard</w:t>
            </w:r>
            <w:r w:rsidRPr="004428B9">
              <w:rPr>
                <w:b/>
                <w:sz w:val="20"/>
                <w:szCs w:val="20"/>
              </w:rPr>
              <w:t>:</w:t>
            </w:r>
          </w:p>
          <w:p w14:paraId="417BF293" w14:textId="3C496DE8" w:rsidR="002D281F" w:rsidRPr="004428B9" w:rsidRDefault="00150A14" w:rsidP="00150A14">
            <w:pPr>
              <w:spacing w:line="276" w:lineRule="auto"/>
              <w:rPr>
                <w:sz w:val="20"/>
                <w:szCs w:val="20"/>
              </w:rPr>
            </w:pPr>
            <w:r w:rsidRPr="004428B9">
              <w:rPr>
                <w:b/>
                <w:sz w:val="20"/>
                <w:szCs w:val="20"/>
              </w:rPr>
              <w:t xml:space="preserve">                                    </w:t>
            </w:r>
            <w:r w:rsidR="002D281F" w:rsidRPr="004428B9">
              <w:rPr>
                <w:b/>
                <w:sz w:val="20"/>
                <w:szCs w:val="20"/>
              </w:rPr>
              <w:t>&lt;informalfigure author_condition_2="dslst"&gt;</w:t>
            </w:r>
            <w:r w:rsidR="002D281F" w:rsidRPr="004428B9">
              <w:rPr>
                <w:sz w:val="20"/>
                <w:szCs w:val="20"/>
              </w:rPr>
              <w:br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  <w:t>&lt;mediaobject&gt;</w:t>
            </w:r>
            <w:r w:rsidR="002D281F" w:rsidRPr="002A13BA">
              <w:br/>
            </w:r>
            <w:r w:rsidR="002D281F" w:rsidRPr="002A13BA">
              <w:tab/>
            </w:r>
            <w:r w:rsidR="002D281F" w:rsidRPr="002A13BA">
              <w:tab/>
            </w:r>
            <w:r w:rsidR="002D281F" w:rsidRPr="002A13BA">
              <w:tab/>
            </w:r>
            <w:r w:rsidR="002D281F" w:rsidRPr="002A13BA">
              <w:tab/>
            </w:r>
            <w:r w:rsidR="002D281F" w:rsidRPr="004428B9">
              <w:rPr>
                <w:sz w:val="20"/>
                <w:szCs w:val="20"/>
              </w:rPr>
              <w:t>&lt;imageobject&gt;</w:t>
            </w:r>
            <w:r w:rsidR="002D281F" w:rsidRPr="004428B9">
              <w:rPr>
                <w:sz w:val="20"/>
                <w:szCs w:val="20"/>
              </w:rPr>
              <w:br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  <w:t>&lt;imagedata fileref="images/dslcsc.png"/&gt;</w:t>
            </w:r>
            <w:r w:rsidR="002D281F" w:rsidRPr="004428B9">
              <w:rPr>
                <w:sz w:val="20"/>
                <w:szCs w:val="20"/>
              </w:rPr>
              <w:br/>
            </w:r>
            <w:r w:rsidR="002D281F" w:rsidRPr="004428B9">
              <w:rPr>
                <w:sz w:val="20"/>
                <w:szCs w:val="20"/>
              </w:rPr>
              <w:lastRenderedPageBreak/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  <w:t>&lt;/imageobject&gt;</w:t>
            </w:r>
            <w:r w:rsidR="002D281F" w:rsidRPr="004428B9">
              <w:rPr>
                <w:sz w:val="20"/>
                <w:szCs w:val="20"/>
              </w:rPr>
              <w:br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  <w:t>&lt;/mediaobject&gt;</w:t>
            </w:r>
            <w:r w:rsidR="002D281F" w:rsidRPr="004428B9">
              <w:rPr>
                <w:sz w:val="20"/>
                <w:szCs w:val="20"/>
              </w:rPr>
              <w:br/>
            </w:r>
            <w:r w:rsidR="002D281F" w:rsidRPr="004428B9">
              <w:rPr>
                <w:sz w:val="20"/>
                <w:szCs w:val="20"/>
              </w:rPr>
              <w:tab/>
            </w:r>
            <w:r w:rsidR="002D281F" w:rsidRPr="004428B9">
              <w:rPr>
                <w:sz w:val="20"/>
                <w:szCs w:val="20"/>
              </w:rPr>
              <w:tab/>
              <w:t>&lt;/informalfigure&gt;</w:t>
            </w:r>
          </w:p>
          <w:p w14:paraId="4B15B86F" w14:textId="418DEEC4" w:rsidR="002D281F" w:rsidRDefault="002D281F" w:rsidP="002D281F">
            <w:pPr>
              <w:pStyle w:val="ListParagraph"/>
              <w:spacing w:line="276" w:lineRule="auto"/>
              <w:ind w:left="1470"/>
            </w:pPr>
            <w:r w:rsidRPr="004428B9">
              <w:rPr>
                <w:b/>
                <w:sz w:val="20"/>
                <w:szCs w:val="20"/>
              </w:rPr>
              <w:t>&lt;informalfigure author_condition_2="fttx"&gt;</w:t>
            </w:r>
            <w:r w:rsidRPr="004428B9">
              <w:rPr>
                <w:b/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&lt;mediaobject&gt;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&lt;imageobject&gt;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&lt;imagedata fileref="images/cscdashboard.png"/&gt;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&lt;/imageobject&gt;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&lt;/mediaobject&gt;</w:t>
            </w:r>
            <w:r w:rsidRPr="004428B9">
              <w:rPr>
                <w:sz w:val="20"/>
                <w:szCs w:val="20"/>
              </w:rPr>
              <w:br/>
            </w:r>
            <w:r w:rsidRPr="004428B9">
              <w:rPr>
                <w:sz w:val="20"/>
                <w:szCs w:val="20"/>
              </w:rPr>
              <w:tab/>
            </w:r>
            <w:r w:rsidRPr="004428B9">
              <w:rPr>
                <w:sz w:val="20"/>
                <w:szCs w:val="20"/>
              </w:rPr>
              <w:tab/>
              <w:t>&lt;/informalfigure&gt;&lt;/para&gt;</w:t>
            </w:r>
            <w:r w:rsidRPr="004428B9">
              <w:rPr>
                <w:sz w:val="20"/>
                <w:szCs w:val="20"/>
              </w:rPr>
              <w:br/>
              <w:t>&lt;/chapter&gt;</w:t>
            </w:r>
          </w:p>
        </w:tc>
      </w:tr>
      <w:tr w:rsidR="0051019D" w14:paraId="281EB164" w14:textId="77777777" w:rsidTr="004D0422">
        <w:trPr>
          <w:trHeight w:val="4443"/>
        </w:trPr>
        <w:tc>
          <w:tcPr>
            <w:tcW w:w="9563" w:type="dxa"/>
          </w:tcPr>
          <w:p w14:paraId="53E58B52" w14:textId="2652E098" w:rsidR="0051019D" w:rsidRPr="002A13BA" w:rsidRDefault="00AD3B6F" w:rsidP="00AD3B6F">
            <w:pPr>
              <w:spacing w:line="360" w:lineRule="auto"/>
              <w:jc w:val="both"/>
            </w:pPr>
            <w:r>
              <w:object w:dxaOrig="7170" w:dyaOrig="3860" w14:anchorId="01995B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165.75pt" o:ole="">
                  <v:imagedata r:id="rId11" o:title=""/>
                </v:shape>
                <o:OLEObject Type="Embed" ProgID="PBrush" ShapeID="_x0000_i1025" DrawAspect="Content" ObjectID="_1611550527" r:id="rId12"/>
              </w:object>
            </w:r>
            <w:r>
              <w:t xml:space="preserve">                                                                 </w:t>
            </w:r>
            <w:r w:rsidR="005974A2">
              <w:t>As mentioned</w:t>
            </w:r>
            <w:r>
              <w:t xml:space="preserve"> </w:t>
            </w:r>
            <w:r w:rsidR="00F314A2">
              <w:t xml:space="preserve">above, </w:t>
            </w:r>
            <w:r>
              <w:t xml:space="preserve">any new images that you </w:t>
            </w:r>
            <w:r w:rsidR="003A78F7">
              <w:t>add</w:t>
            </w:r>
            <w:r>
              <w:t xml:space="preserve"> </w:t>
            </w:r>
            <w:r w:rsidR="003A78F7">
              <w:t xml:space="preserve">to the </w:t>
            </w:r>
            <w:r w:rsidR="00C161DB">
              <w:t xml:space="preserve">CommonContent </w:t>
            </w:r>
            <w:proofErr w:type="gramStart"/>
            <w:r>
              <w:t>csc.guide</w:t>
            </w:r>
            <w:proofErr w:type="gramEnd"/>
            <w:r>
              <w:t xml:space="preserve"> need to be saved within the </w:t>
            </w:r>
            <w:r w:rsidRPr="00AD3B6F">
              <w:rPr>
                <w:b/>
              </w:rPr>
              <w:t>images</w:t>
            </w:r>
            <w:r>
              <w:t xml:space="preserve"> folder</w:t>
            </w:r>
            <w:r w:rsidR="00C161DB">
              <w:t xml:space="preserve"> located in the csc.guide</w:t>
            </w:r>
            <w:r w:rsidR="006E5397">
              <w:t>.</w:t>
            </w:r>
          </w:p>
        </w:tc>
      </w:tr>
    </w:tbl>
    <w:p w14:paraId="460243A5" w14:textId="48619736" w:rsidR="006F2844" w:rsidRDefault="006F2844" w:rsidP="006F2844">
      <w:pPr>
        <w:rPr>
          <w:lang w:val="en-US"/>
        </w:rPr>
      </w:pPr>
    </w:p>
    <w:p w14:paraId="44CFDA72" w14:textId="710F940B" w:rsidR="00ED7961" w:rsidRPr="004D0422" w:rsidRDefault="00ED7961" w:rsidP="004D0422">
      <w:pPr>
        <w:pStyle w:val="ListParagraph"/>
        <w:numPr>
          <w:ilvl w:val="0"/>
          <w:numId w:val="29"/>
        </w:numPr>
        <w:rPr>
          <w:lang w:val="en-US"/>
        </w:rPr>
      </w:pPr>
      <w:r w:rsidRPr="004D0422">
        <w:rPr>
          <w:lang w:val="en-US"/>
        </w:rPr>
        <w:t>Add the author_condition</w:t>
      </w:r>
      <w:r w:rsidR="00F01452">
        <w:rPr>
          <w:lang w:val="en-US"/>
        </w:rPr>
        <w:t>_2</w:t>
      </w:r>
      <w:r w:rsidRPr="004D0422">
        <w:rPr>
          <w:lang w:val="en-US"/>
        </w:rPr>
        <w:t xml:space="preserve"> property in your project</w:t>
      </w:r>
      <w:r w:rsidR="00F01452">
        <w:rPr>
          <w:lang w:val="en-US"/>
        </w:rPr>
        <w:t>s</w:t>
      </w:r>
      <w:r w:rsidRPr="004D0422">
        <w:rPr>
          <w:lang w:val="en-US"/>
        </w:rPr>
        <w:t xml:space="preserve"> (svfnac and svfftx) csc.guide’s build.xml file as shown below.</w:t>
      </w:r>
      <w:r w:rsidR="0075593E">
        <w:rPr>
          <w:lang w:val="en-US"/>
        </w:rPr>
        <w:t xml:space="preserve"> </w:t>
      </w:r>
      <w:r w:rsidR="00F01452">
        <w:rPr>
          <w:lang w:val="en-US"/>
        </w:rPr>
        <w:t>T</w:t>
      </w:r>
      <w:r w:rsidR="00F01452" w:rsidRPr="004D0422">
        <w:rPr>
          <w:lang w:val="en-US"/>
        </w:rPr>
        <w:t xml:space="preserve">he values should match the ones mentioned in the CommonContent </w:t>
      </w:r>
      <w:r w:rsidR="00F01452">
        <w:rPr>
          <w:lang w:val="en-US"/>
        </w:rPr>
        <w:t xml:space="preserve">files </w:t>
      </w:r>
      <w:r w:rsidR="00F01452" w:rsidRPr="004D0422">
        <w:rPr>
          <w:lang w:val="en-US"/>
        </w:rPr>
        <w:t>for author_condition</w:t>
      </w:r>
      <w:r w:rsidR="00F01452">
        <w:rPr>
          <w:lang w:val="en-US"/>
        </w:rPr>
        <w:t>_2.</w:t>
      </w:r>
      <w:r w:rsidR="00F01452" w:rsidRPr="004D0422">
        <w:rPr>
          <w:lang w:val="en-US"/>
        </w:rPr>
        <w:t xml:space="preserve"> </w:t>
      </w:r>
      <w:r w:rsidR="0075593E">
        <w:rPr>
          <w:lang w:val="en-US"/>
        </w:rPr>
        <w:t>Note that dslst is used to indicate the svfnac project and fttx to indicate the svffttx project.</w:t>
      </w:r>
    </w:p>
    <w:p w14:paraId="74FC1F61" w14:textId="63E50D2E" w:rsidR="00ED7961" w:rsidRPr="00ED7961" w:rsidRDefault="00ED7961" w:rsidP="00ED7961">
      <w:pPr>
        <w:rPr>
          <w:lang w:val="en-US"/>
        </w:rPr>
      </w:pPr>
      <w:r w:rsidRPr="00ED7961">
        <w:rPr>
          <w:lang w:val="en-US"/>
        </w:rPr>
        <w:t xml:space="preserve">For </w:t>
      </w:r>
      <w:commentRangeStart w:id="41"/>
      <w:r w:rsidRPr="00ED7961">
        <w:rPr>
          <w:lang w:val="en-US"/>
        </w:rPr>
        <w:t>svfnac</w:t>
      </w:r>
      <w:commentRangeEnd w:id="41"/>
      <w:r w:rsidR="00FA2D9D">
        <w:rPr>
          <w:rStyle w:val="CommentReference"/>
        </w:rPr>
        <w:commentReference w:id="41"/>
      </w:r>
      <w:r w:rsidR="00DF272B">
        <w:rPr>
          <w:lang w:val="en-US"/>
        </w:rPr>
        <w:t>:</w:t>
      </w:r>
    </w:p>
    <w:p w14:paraId="074CAF86" w14:textId="49021F17" w:rsidR="00ED7961" w:rsidRPr="00ED7961" w:rsidRDefault="00ED7961" w:rsidP="00ED7961">
      <w:pPr>
        <w:rPr>
          <w:lang w:val="en-US"/>
        </w:rPr>
      </w:pPr>
      <w:r w:rsidRPr="00ED7961">
        <w:rPr>
          <w:lang w:val="en-US"/>
        </w:rPr>
        <w:t xml:space="preserve"> </w:t>
      </w:r>
      <w:r w:rsidR="004D0422">
        <w:rPr>
          <w:noProof/>
        </w:rPr>
        <w:drawing>
          <wp:inline distT="0" distB="0" distL="0" distR="0" wp14:anchorId="716F8A65" wp14:editId="73F3BAF0">
            <wp:extent cx="3313471" cy="13398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47" cy="139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B4AC" w14:textId="037CC02C" w:rsidR="00ED7961" w:rsidRDefault="00ED7961" w:rsidP="00ED7961">
      <w:pPr>
        <w:rPr>
          <w:lang w:val="en-US"/>
        </w:rPr>
      </w:pPr>
      <w:r w:rsidRPr="00ED7961">
        <w:rPr>
          <w:lang w:val="en-US"/>
        </w:rPr>
        <w:t xml:space="preserve">For </w:t>
      </w:r>
      <w:r w:rsidR="00DF272B">
        <w:rPr>
          <w:lang w:val="en-US"/>
        </w:rPr>
        <w:t>svffttx:</w:t>
      </w:r>
    </w:p>
    <w:p w14:paraId="0608F249" w14:textId="77777777" w:rsidR="004D0422" w:rsidRDefault="004D0422" w:rsidP="00ED7961">
      <w:pPr>
        <w:rPr>
          <w:lang w:val="en-US"/>
        </w:rPr>
      </w:pPr>
    </w:p>
    <w:p w14:paraId="5ED004E6" w14:textId="77777777" w:rsidR="004D0422" w:rsidRDefault="004D0422" w:rsidP="00ED7961">
      <w:pPr>
        <w:rPr>
          <w:lang w:val="en-US"/>
        </w:rPr>
      </w:pPr>
    </w:p>
    <w:p w14:paraId="3CBDFD6E" w14:textId="6645D8D8" w:rsidR="00ED7961" w:rsidRPr="00ED7961" w:rsidRDefault="00ED7961" w:rsidP="00ED7961">
      <w:pPr>
        <w:rPr>
          <w:lang w:val="en-US"/>
        </w:rPr>
      </w:pPr>
      <w:r w:rsidRPr="00ED7961">
        <w:rPr>
          <w:lang w:val="en-US"/>
        </w:rPr>
        <w:lastRenderedPageBreak/>
        <w:t xml:space="preserve"> </w:t>
      </w:r>
      <w:r w:rsidR="004D0422">
        <w:rPr>
          <w:noProof/>
        </w:rPr>
        <w:drawing>
          <wp:inline distT="0" distB="0" distL="0" distR="0" wp14:anchorId="209CBA47" wp14:editId="4FAD15E2">
            <wp:extent cx="2737322" cy="14166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27" cy="144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C137" w14:textId="377685BC" w:rsidR="00ED7961" w:rsidRDefault="00ED7961" w:rsidP="004D0422">
      <w:pPr>
        <w:pStyle w:val="ListParagraph"/>
        <w:numPr>
          <w:ilvl w:val="0"/>
          <w:numId w:val="29"/>
        </w:numPr>
        <w:rPr>
          <w:lang w:val="en-US"/>
        </w:rPr>
      </w:pPr>
      <w:r w:rsidRPr="004D0422">
        <w:rPr>
          <w:lang w:val="en-US"/>
        </w:rPr>
        <w:t xml:space="preserve">At build time, the system looks at the build.xml file for </w:t>
      </w:r>
      <w:r w:rsidR="00AB2B70">
        <w:rPr>
          <w:lang w:val="en-US"/>
        </w:rPr>
        <w:t>the</w:t>
      </w:r>
      <w:r w:rsidRPr="004D0422">
        <w:rPr>
          <w:lang w:val="en-US"/>
        </w:rPr>
        <w:t xml:space="preserve"> &lt;property name="author_condition_2" value="xxx"/&gt;, where xxx is either </w:t>
      </w:r>
      <w:r w:rsidR="00FD1067">
        <w:rPr>
          <w:lang w:val="en-US"/>
        </w:rPr>
        <w:t>dslst</w:t>
      </w:r>
      <w:r w:rsidRPr="004D0422">
        <w:rPr>
          <w:lang w:val="en-US"/>
        </w:rPr>
        <w:t xml:space="preserve"> or fttx. If the system finds </w:t>
      </w:r>
      <w:r w:rsidR="00AB2B70">
        <w:rPr>
          <w:lang w:val="en-US"/>
        </w:rPr>
        <w:t>the</w:t>
      </w:r>
      <w:r w:rsidRPr="004D0422">
        <w:rPr>
          <w:lang w:val="en-US"/>
        </w:rPr>
        <w:t xml:space="preserve"> property, it examines elements in your XML for author_condition_2 attributes</w:t>
      </w:r>
      <w:r w:rsidR="00AB2B70">
        <w:rPr>
          <w:lang w:val="en-US"/>
        </w:rPr>
        <w:t>. I</w:t>
      </w:r>
      <w:r w:rsidRPr="004D0422">
        <w:rPr>
          <w:lang w:val="en-US"/>
        </w:rPr>
        <w:t>f an element has the author_condition_2 attribute with the string “xxx” in its value, the system keeps the element and its contents.</w:t>
      </w:r>
    </w:p>
    <w:p w14:paraId="21FEEBD5" w14:textId="48215FE2" w:rsidR="004D0422" w:rsidRPr="004D0422" w:rsidRDefault="004D0422" w:rsidP="004D042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rFonts w:eastAsia="Times New Roman"/>
          <w:lang w:val="en-US"/>
        </w:rPr>
        <w:t xml:space="preserve">After a successful Jenkins build, the dashboard images for svfnac and </w:t>
      </w:r>
      <w:r w:rsidR="00FD1067">
        <w:rPr>
          <w:rFonts w:eastAsia="Times New Roman"/>
          <w:lang w:val="en-US"/>
        </w:rPr>
        <w:t>svf</w:t>
      </w:r>
      <w:r>
        <w:rPr>
          <w:rFonts w:eastAsia="Times New Roman"/>
          <w:lang w:val="en-US"/>
        </w:rPr>
        <w:t>fttx will appear as follows in the infocenter.</w:t>
      </w:r>
    </w:p>
    <w:p w14:paraId="7298EB9E" w14:textId="77777777" w:rsidR="004D0422" w:rsidRDefault="004D0422" w:rsidP="004D0422">
      <w:pPr>
        <w:pStyle w:val="ListParagraph"/>
        <w:rPr>
          <w:lang w:val="en-US"/>
        </w:rPr>
      </w:pPr>
    </w:p>
    <w:p w14:paraId="20C4B993" w14:textId="5EDD312A" w:rsidR="004D0422" w:rsidRPr="004D0422" w:rsidRDefault="004D0422" w:rsidP="004D042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B41396" wp14:editId="1A1D1220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2355" w14:textId="0AABBDD1" w:rsidR="00E73D2E" w:rsidRPr="00736944" w:rsidRDefault="006148CB" w:rsidP="00736944">
      <w:pPr>
        <w:pStyle w:val="Heading1"/>
        <w:rPr>
          <w:lang w:val="en-US"/>
        </w:rPr>
      </w:pPr>
      <w:bookmarkStart w:id="42" w:name="_To_access_CommonContent"/>
      <w:bookmarkStart w:id="43" w:name="_Toc773968"/>
      <w:bookmarkEnd w:id="42"/>
      <w:r>
        <w:rPr>
          <w:lang w:val="en-US"/>
        </w:rPr>
        <w:t>Troubleshooting</w:t>
      </w:r>
      <w:bookmarkEnd w:id="43"/>
    </w:p>
    <w:p w14:paraId="0A7793D5" w14:textId="7DB7EC33" w:rsidR="004D46C5" w:rsidRPr="004D46C5" w:rsidRDefault="00724AE1" w:rsidP="004D46C5">
      <w:pPr>
        <w:pStyle w:val="Heading2"/>
        <w:spacing w:line="360" w:lineRule="auto"/>
        <w:rPr>
          <w:lang w:val="en-US"/>
        </w:rPr>
      </w:pPr>
      <w:bookmarkStart w:id="44" w:name="_Toc773969"/>
      <w:r>
        <w:rPr>
          <w:lang w:val="en-US"/>
        </w:rPr>
        <w:t>CommonContent changes not appearing in infocenter</w:t>
      </w:r>
      <w:bookmarkEnd w:id="44"/>
    </w:p>
    <w:p w14:paraId="5D72B9D3" w14:textId="145D190D" w:rsidR="00724AE1" w:rsidRDefault="00724AE1" w:rsidP="00736944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CommonContent version must be properly specified in the pom.xml file of the svcnac or svffttx projects. For example, if you specify a released version of CommonContent in the pom.xml file, then changes that later appear in the snapshot version of CommonContent will not be picked up. </w:t>
      </w:r>
    </w:p>
    <w:p w14:paraId="2845DB40" w14:textId="5A45E091" w:rsidR="00D15EB1" w:rsidRDefault="00724AE1" w:rsidP="00D15EB1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you need a new released version of CommonContent, contact Scott Cox. </w:t>
      </w:r>
      <w:r w:rsidR="009A1E37">
        <w:rPr>
          <w:rFonts w:ascii="Calibri" w:hAnsi="Calibri" w:cs="Calibri"/>
          <w:lang w:val="en-US"/>
        </w:rPr>
        <w:t>But, if Scott is unavailable</w:t>
      </w:r>
      <w:r w:rsidR="00453BC8">
        <w:rPr>
          <w:rFonts w:ascii="Calibri" w:hAnsi="Calibri" w:cs="Calibri"/>
          <w:lang w:val="en-US"/>
        </w:rPr>
        <w:t>,</w:t>
      </w:r>
      <w:r w:rsidR="009A1E37">
        <w:rPr>
          <w:rFonts w:ascii="Calibri" w:hAnsi="Calibri" w:cs="Calibri"/>
          <w:lang w:val="en-US"/>
        </w:rPr>
        <w:t xml:space="preserve"> you can promote the build</w:t>
      </w:r>
      <w:r w:rsidR="00FF702D">
        <w:rPr>
          <w:rFonts w:ascii="Calibri" w:hAnsi="Calibri" w:cs="Calibri"/>
          <w:lang w:val="en-US"/>
        </w:rPr>
        <w:t xml:space="preserve"> </w:t>
      </w:r>
      <w:r w:rsidR="00453BC8">
        <w:rPr>
          <w:rFonts w:ascii="Calibri" w:hAnsi="Calibri" w:cs="Calibri"/>
          <w:lang w:val="en-US"/>
        </w:rPr>
        <w:t xml:space="preserve">as described in </w:t>
      </w:r>
      <w:hyperlink r:id="rId19" w:history="1">
        <w:r w:rsidR="00453BC8">
          <w:rPr>
            <w:rStyle w:val="Hyperlink"/>
            <w:rFonts w:ascii="Calibri" w:hAnsi="Calibri" w:cs="Calibri"/>
            <w:lang w:val="en-US"/>
          </w:rPr>
          <w:t>Promoting the CommonContent build</w:t>
        </w:r>
      </w:hyperlink>
      <w:r w:rsidR="006E5397">
        <w:rPr>
          <w:rFonts w:ascii="Calibri" w:hAnsi="Calibri" w:cs="Calibri"/>
          <w:lang w:val="en-US"/>
        </w:rPr>
        <w:t>.</w:t>
      </w:r>
    </w:p>
    <w:p w14:paraId="544FFB08" w14:textId="7AD164C2" w:rsidR="004D46C5" w:rsidRPr="004D46C5" w:rsidRDefault="004D46C5" w:rsidP="009A1E37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 w:cs="Calibri"/>
          <w:lang w:val="en-US"/>
        </w:rPr>
      </w:pPr>
      <w:r w:rsidRPr="004D46C5">
        <w:rPr>
          <w:rFonts w:ascii="Calibri" w:hAnsi="Calibri" w:cs="Calibri"/>
          <w:lang w:val="en-US"/>
        </w:rPr>
        <w:t>N</w:t>
      </w:r>
      <w:r w:rsidR="00643E22" w:rsidRPr="004D46C5">
        <w:rPr>
          <w:rFonts w:ascii="Calibri" w:hAnsi="Calibri" w:cs="Calibri"/>
          <w:lang w:val="en-US"/>
        </w:rPr>
        <w:t>ote down the late</w:t>
      </w:r>
      <w:r w:rsidR="008D684B" w:rsidRPr="004D46C5">
        <w:rPr>
          <w:rFonts w:ascii="Calibri" w:hAnsi="Calibri" w:cs="Calibri"/>
          <w:lang w:val="en-US"/>
        </w:rPr>
        <w:t>s</w:t>
      </w:r>
      <w:r w:rsidR="00643E22" w:rsidRPr="004D46C5">
        <w:rPr>
          <w:rFonts w:ascii="Calibri" w:hAnsi="Calibri" w:cs="Calibri"/>
          <w:lang w:val="en-US"/>
        </w:rPr>
        <w:t>t version number of the CommonContent and update</w:t>
      </w:r>
      <w:r w:rsidR="00643E22" w:rsidRPr="004D46C5">
        <w:rPr>
          <w:rFonts w:ascii="Arial" w:hAnsi="Arial" w:cs="Arial"/>
          <w:color w:val="000000"/>
          <w:lang w:val="en"/>
        </w:rPr>
        <w:t xml:space="preserve"> </w:t>
      </w:r>
      <w:r w:rsidR="00643E22" w:rsidRPr="004D46C5">
        <w:rPr>
          <w:rFonts w:ascii="Calibri" w:hAnsi="Calibri" w:cs="Calibri"/>
          <w:lang w:val="en-US"/>
        </w:rPr>
        <w:t>your project's</w:t>
      </w:r>
      <w:r w:rsidR="00643E22" w:rsidRPr="004D46C5">
        <w:rPr>
          <w:rFonts w:ascii="Arial" w:hAnsi="Arial" w:cs="Arial"/>
          <w:color w:val="000000"/>
          <w:lang w:val="en"/>
        </w:rPr>
        <w:t xml:space="preserve"> </w:t>
      </w:r>
      <w:r w:rsidR="00643E22" w:rsidRPr="004D46C5">
        <w:rPr>
          <w:rStyle w:val="HTMLTypewriter"/>
          <w:rFonts w:eastAsiaTheme="minorHAnsi"/>
          <w:color w:val="000000"/>
          <w:sz w:val="22"/>
          <w:szCs w:val="22"/>
          <w:lang w:val="en"/>
        </w:rPr>
        <w:t>pom.xml</w:t>
      </w:r>
      <w:r w:rsidR="00643E22" w:rsidRPr="004D46C5">
        <w:rPr>
          <w:rFonts w:ascii="Arial" w:hAnsi="Arial" w:cs="Arial"/>
          <w:color w:val="000000"/>
          <w:lang w:val="en"/>
        </w:rPr>
        <w:t xml:space="preserve"> file (</w:t>
      </w:r>
      <w:r w:rsidR="00643E22" w:rsidRPr="004D46C5">
        <w:rPr>
          <w:color w:val="000096"/>
        </w:rPr>
        <w:t>&lt;commoncontent.version&gt;</w:t>
      </w:r>
      <w:r w:rsidR="00643E22" w:rsidRPr="004D46C5">
        <w:rPr>
          <w:b/>
          <w:color w:val="000000"/>
        </w:rPr>
        <w:t>xxx</w:t>
      </w:r>
      <w:r w:rsidR="00643E22" w:rsidRPr="004D46C5">
        <w:rPr>
          <w:color w:val="000096"/>
        </w:rPr>
        <w:t>&lt;/commoncontent.version&gt;, where xxx is the latest version number</w:t>
      </w:r>
      <w:r w:rsidR="00643E22" w:rsidRPr="004D46C5">
        <w:rPr>
          <w:rFonts w:ascii="Calibri" w:hAnsi="Calibri" w:cs="Calibri"/>
          <w:bCs/>
          <w:lang w:val="en-US"/>
        </w:rPr>
        <w:t>)</w:t>
      </w:r>
      <w:r w:rsidR="009714E6" w:rsidRPr="004D46C5">
        <w:rPr>
          <w:rFonts w:ascii="Calibri" w:hAnsi="Calibri" w:cs="Calibri"/>
          <w:bCs/>
          <w:lang w:val="en-US"/>
        </w:rPr>
        <w:t xml:space="preserve"> before the release date</w:t>
      </w:r>
      <w:r w:rsidR="00643E22" w:rsidRPr="004D46C5">
        <w:rPr>
          <w:rFonts w:ascii="Calibri" w:hAnsi="Calibri" w:cs="Calibri"/>
          <w:bCs/>
          <w:lang w:val="en-US"/>
        </w:rPr>
        <w:t>.</w:t>
      </w:r>
      <w:r w:rsidR="00BB62C9" w:rsidRPr="004D46C5">
        <w:rPr>
          <w:rFonts w:ascii="Calibri" w:hAnsi="Calibri" w:cs="Calibri"/>
          <w:bCs/>
          <w:lang w:val="en-US"/>
        </w:rPr>
        <w:t xml:space="preserve"> </w:t>
      </w:r>
    </w:p>
    <w:p w14:paraId="027C0747" w14:textId="1FA4CD65" w:rsidR="004D46C5" w:rsidRDefault="00643E22" w:rsidP="009A1E37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 w:cs="Calibri"/>
          <w:lang w:val="en-US"/>
        </w:rPr>
      </w:pPr>
      <w:r w:rsidRPr="004D46C5">
        <w:rPr>
          <w:rFonts w:ascii="Calibri" w:hAnsi="Calibri" w:cs="Calibri"/>
          <w:lang w:val="en-US"/>
        </w:rPr>
        <w:lastRenderedPageBreak/>
        <w:t xml:space="preserve">Run the project locally </w:t>
      </w:r>
      <w:r w:rsidR="004D46C5">
        <w:rPr>
          <w:rFonts w:ascii="Calibri" w:hAnsi="Calibri" w:cs="Calibri"/>
          <w:lang w:val="en-US"/>
        </w:rPr>
        <w:t xml:space="preserve">and </w:t>
      </w:r>
      <w:r w:rsidR="00453BC8">
        <w:rPr>
          <w:rFonts w:ascii="Calibri" w:hAnsi="Calibri" w:cs="Calibri"/>
          <w:lang w:val="en-US"/>
        </w:rPr>
        <w:t>on the</w:t>
      </w:r>
      <w:r w:rsidR="004D46C5">
        <w:rPr>
          <w:rFonts w:ascii="Calibri" w:hAnsi="Calibri" w:cs="Calibri"/>
          <w:lang w:val="en-US"/>
        </w:rPr>
        <w:t xml:space="preserve"> server</w:t>
      </w:r>
      <w:r w:rsidR="00453BC8">
        <w:rPr>
          <w:rFonts w:ascii="Calibri" w:hAnsi="Calibri" w:cs="Calibri"/>
          <w:lang w:val="en-US"/>
        </w:rPr>
        <w:t xml:space="preserve">. Then, </w:t>
      </w:r>
      <w:r w:rsidR="003A595F">
        <w:rPr>
          <w:rFonts w:ascii="Calibri" w:hAnsi="Calibri" w:cs="Calibri"/>
          <w:lang w:val="en-US"/>
        </w:rPr>
        <w:t>c</w:t>
      </w:r>
      <w:r w:rsidR="004D46C5" w:rsidRPr="004D46C5">
        <w:rPr>
          <w:rFonts w:ascii="Calibri" w:hAnsi="Calibri" w:cs="Calibri"/>
          <w:lang w:val="en-US"/>
        </w:rPr>
        <w:t>heck the infocenter to verify if the changes are appearing.</w:t>
      </w:r>
    </w:p>
    <w:p w14:paraId="742AB6F3" w14:textId="1B3B5633" w:rsidR="00932638" w:rsidRDefault="002868DC" w:rsidP="00ED5DCB">
      <w:pPr>
        <w:pStyle w:val="Heading1"/>
        <w:spacing w:line="276" w:lineRule="auto"/>
        <w:rPr>
          <w:lang w:val="en-US"/>
        </w:rPr>
      </w:pPr>
      <w:bookmarkStart w:id="45" w:name="_To_promote_the"/>
      <w:bookmarkStart w:id="46" w:name="_Toc773970"/>
      <w:bookmarkEnd w:id="45"/>
      <w:r>
        <w:rPr>
          <w:lang w:val="en-US"/>
        </w:rPr>
        <w:t>P</w:t>
      </w:r>
      <w:r w:rsidR="004517AC" w:rsidRPr="00684760">
        <w:rPr>
          <w:lang w:val="en-US"/>
        </w:rPr>
        <w:t>romot</w:t>
      </w:r>
      <w:r>
        <w:rPr>
          <w:lang w:val="en-US"/>
        </w:rPr>
        <w:t>ing</w:t>
      </w:r>
      <w:r w:rsidR="004517AC" w:rsidRPr="00684760">
        <w:rPr>
          <w:lang w:val="en-US"/>
        </w:rPr>
        <w:t xml:space="preserve"> the </w:t>
      </w:r>
      <w:r w:rsidR="004C6532">
        <w:rPr>
          <w:lang w:val="en-US"/>
        </w:rPr>
        <w:t xml:space="preserve">CommonContent </w:t>
      </w:r>
      <w:r w:rsidR="004517AC" w:rsidRPr="00684760">
        <w:rPr>
          <w:lang w:val="en-US"/>
        </w:rPr>
        <w:t>build</w:t>
      </w:r>
      <w:bookmarkEnd w:id="46"/>
    </w:p>
    <w:p w14:paraId="4E66B52C" w14:textId="6E93CB25" w:rsidR="00BA1F22" w:rsidRPr="00BA1F22" w:rsidRDefault="00BA1F22" w:rsidP="00BA1F22">
      <w:pPr>
        <w:pStyle w:val="ListParagraph"/>
        <w:rPr>
          <w:lang w:val="en-US"/>
        </w:rPr>
      </w:pPr>
      <w:r>
        <w:rPr>
          <w:lang w:val="en-US"/>
        </w:rPr>
        <w:t>NOTE: You only need to do this i</w:t>
      </w:r>
      <w:ins w:id="47" w:author="Kirkpatrick, Mark (Nokia - US/Austin)" w:date="2019-02-13T08:07:00Z">
        <w:r w:rsidR="0013357E">
          <w:rPr>
            <w:lang w:val="en-US"/>
          </w:rPr>
          <w:t>f</w:t>
        </w:r>
      </w:ins>
      <w:del w:id="48" w:author="Kirkpatrick, Mark (Nokia - US/Austin)" w:date="2019-02-13T08:07:00Z">
        <w:r w:rsidDel="0013357E">
          <w:rPr>
            <w:lang w:val="en-US"/>
          </w:rPr>
          <w:delText>s</w:delText>
        </w:r>
      </w:del>
      <w:r>
        <w:rPr>
          <w:lang w:val="en-US"/>
        </w:rPr>
        <w:t xml:space="preserve"> Scott Cox is not available. Otherwise, ask Scott.</w:t>
      </w:r>
    </w:p>
    <w:p w14:paraId="25B97F57" w14:textId="7E7D2B42" w:rsidR="00932638" w:rsidRPr="00684760" w:rsidRDefault="00932638" w:rsidP="00ED5DC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684760">
        <w:rPr>
          <w:rFonts w:ascii="Calibri" w:hAnsi="Calibri" w:cs="Calibri"/>
          <w:sz w:val="22"/>
          <w:szCs w:val="22"/>
          <w:lang w:val="en-US"/>
        </w:rPr>
        <w:t>When you have a successful Jenkins build</w:t>
      </w:r>
      <w:r w:rsidR="005D3D88">
        <w:rPr>
          <w:rFonts w:ascii="Calibri" w:hAnsi="Calibri" w:cs="Calibri"/>
          <w:sz w:val="22"/>
          <w:szCs w:val="22"/>
          <w:lang w:val="en-US"/>
        </w:rPr>
        <w:t xml:space="preserve"> of CommonContent</w:t>
      </w:r>
      <w:r w:rsidRPr="00684760">
        <w:rPr>
          <w:rFonts w:ascii="Calibri" w:hAnsi="Calibri" w:cs="Calibri"/>
          <w:sz w:val="22"/>
          <w:szCs w:val="22"/>
          <w:lang w:val="en-US"/>
        </w:rPr>
        <w:t>, promote th</w:t>
      </w:r>
      <w:r w:rsidR="006F11C5">
        <w:rPr>
          <w:rFonts w:ascii="Calibri" w:hAnsi="Calibri" w:cs="Calibri"/>
          <w:sz w:val="22"/>
          <w:szCs w:val="22"/>
          <w:lang w:val="en-US"/>
        </w:rPr>
        <w:t>e latest</w:t>
      </w:r>
      <w:r w:rsidRPr="00684760">
        <w:rPr>
          <w:rFonts w:ascii="Calibri" w:hAnsi="Calibri" w:cs="Calibri"/>
          <w:sz w:val="22"/>
          <w:szCs w:val="22"/>
          <w:lang w:val="en-US"/>
        </w:rPr>
        <w:t xml:space="preserve"> build (by clicking on </w:t>
      </w:r>
      <w:r w:rsidR="00EF0FED">
        <w:rPr>
          <w:rFonts w:ascii="Calibri" w:hAnsi="Calibri" w:cs="Calibri"/>
          <w:sz w:val="22"/>
          <w:szCs w:val="22"/>
          <w:lang w:val="en-US"/>
        </w:rPr>
        <w:t>the</w:t>
      </w:r>
      <w:r w:rsidRPr="00684760">
        <w:rPr>
          <w:rFonts w:ascii="Calibri" w:hAnsi="Calibri" w:cs="Calibri"/>
          <w:sz w:val="22"/>
          <w:szCs w:val="22"/>
          <w:lang w:val="en-US"/>
        </w:rPr>
        <w:t xml:space="preserve"> icon as shown in the figure).</w:t>
      </w:r>
    </w:p>
    <w:p w14:paraId="5856F835" w14:textId="77777777" w:rsidR="00EA4910" w:rsidRPr="00684760" w:rsidRDefault="00932638" w:rsidP="00ED5DCB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noProof/>
          <w:sz w:val="22"/>
          <w:szCs w:val="22"/>
          <w:lang w:val="en-US"/>
        </w:rPr>
      </w:pPr>
      <w:r w:rsidRPr="00684760">
        <w:rPr>
          <w:rFonts w:ascii="Calibri" w:hAnsi="Calibri" w:cs="Calibri"/>
          <w:noProof/>
          <w:sz w:val="22"/>
          <w:szCs w:val="22"/>
          <w:lang w:val="en-US"/>
        </w:rPr>
        <w:t xml:space="preserve"> </w:t>
      </w:r>
      <w:r w:rsidR="00EA4910" w:rsidRPr="00684760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2F8BE0CF" wp14:editId="243C2BDC">
            <wp:extent cx="4197350" cy="1492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17" cy="150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735F" w14:textId="77777777" w:rsidR="00365DA3" w:rsidRDefault="00932638" w:rsidP="00365DA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 w:rsidRPr="00684760">
        <w:rPr>
          <w:rFonts w:ascii="Calibri" w:hAnsi="Calibri" w:cs="Calibri"/>
          <w:sz w:val="22"/>
          <w:szCs w:val="22"/>
          <w:lang w:val="en-US"/>
        </w:rPr>
        <w:t>Verify that the promote worked.</w:t>
      </w:r>
    </w:p>
    <w:p w14:paraId="619666D1" w14:textId="326EBE26" w:rsidR="00D15EB1" w:rsidRPr="00365DA3" w:rsidRDefault="00932638" w:rsidP="00365DA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US"/>
        </w:rPr>
      </w:pPr>
      <w:r w:rsidRPr="00365DA3">
        <w:rPr>
          <w:rFonts w:ascii="Calibri" w:hAnsi="Calibri" w:cs="Calibri"/>
          <w:sz w:val="22"/>
          <w:szCs w:val="22"/>
          <w:lang w:val="en-US"/>
        </w:rPr>
        <w:t>Visit the following site and locate the build you promoted:</w:t>
      </w:r>
      <w:r w:rsidR="00D15EB1" w:rsidRPr="00365DA3">
        <w:rPr>
          <w:rStyle w:val="Hyperlink"/>
          <w:rFonts w:ascii="Calibri" w:hAnsi="Calibri" w:cs="Calibri"/>
          <w:sz w:val="22"/>
          <w:szCs w:val="22"/>
          <w:lang w:val="en-US"/>
        </w:rPr>
        <w:t xml:space="preserve"> </w:t>
      </w:r>
    </w:p>
    <w:p w14:paraId="1C21BDB5" w14:textId="40F174BD" w:rsidR="00D15EB1" w:rsidRDefault="00E650C4" w:rsidP="00D15EB1">
      <w:pPr>
        <w:pStyle w:val="NormalWeb"/>
        <w:spacing w:before="0" w:beforeAutospacing="0" w:after="0" w:afterAutospacing="0" w:line="360" w:lineRule="auto"/>
        <w:ind w:left="36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21" w:history="1">
        <w:r w:rsidR="00D15EB1" w:rsidRPr="0080505F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https://repo.lab.pl.alcatel-lucent.com/techpubs-mvn-releases/motive/docmodules/glossary/</w:t>
        </w:r>
      </w:hyperlink>
    </w:p>
    <w:p w14:paraId="59E7ADAB" w14:textId="55F600E5" w:rsidR="00D15EB1" w:rsidRPr="00CB24E9" w:rsidRDefault="00D15EB1" w:rsidP="00D15EB1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 w:rsidRPr="00CB24E9">
        <w:rPr>
          <w:rFonts w:ascii="Calibri" w:hAnsi="Calibri" w:cs="Calibri"/>
          <w:sz w:val="22"/>
          <w:szCs w:val="22"/>
          <w:lang w:val="en-US"/>
        </w:rPr>
        <w:t>If the build is not present, promote it again.</w:t>
      </w:r>
    </w:p>
    <w:p w14:paraId="5BBE9862" w14:textId="4DB3FEF3" w:rsidR="00310B6F" w:rsidRDefault="00310B6F" w:rsidP="00310B6F">
      <w:pPr>
        <w:pStyle w:val="Heading1"/>
        <w:rPr>
          <w:lang w:val="en-US"/>
        </w:rPr>
      </w:pPr>
      <w:bookmarkStart w:id="49" w:name="_Toc773971"/>
      <w:r>
        <w:rPr>
          <w:lang w:val="en-US"/>
        </w:rPr>
        <w:t>Branching CommonContent Field Care files not required</w:t>
      </w:r>
      <w:bookmarkEnd w:id="49"/>
    </w:p>
    <w:p w14:paraId="0F0033BC" w14:textId="27B70D12" w:rsidR="00310B6F" w:rsidRPr="00310B6F" w:rsidRDefault="00310B6F" w:rsidP="00310B6F">
      <w:pPr>
        <w:pStyle w:val="ListParagraph"/>
        <w:rPr>
          <w:lang w:val="en-US"/>
        </w:rPr>
      </w:pPr>
      <w:r w:rsidRPr="004C56A5">
        <w:rPr>
          <w:lang w:val="en-US"/>
        </w:rPr>
        <w:t>Field Care files in CommonContent do not need to be branched.</w:t>
      </w:r>
      <w:r>
        <w:rPr>
          <w:lang w:val="en-US"/>
        </w:rPr>
        <w:t xml:space="preserve"> </w:t>
      </w:r>
    </w:p>
    <w:p w14:paraId="11363801" w14:textId="7AFB5D08" w:rsidR="00163056" w:rsidRPr="007205CA" w:rsidRDefault="002868DC" w:rsidP="00D15EB1">
      <w:pPr>
        <w:pStyle w:val="Heading1"/>
        <w:rPr>
          <w:lang w:val="en-US"/>
        </w:rPr>
      </w:pPr>
      <w:bookmarkStart w:id="50" w:name="_Toc773972"/>
      <w:r>
        <w:rPr>
          <w:lang w:val="en-US"/>
        </w:rPr>
        <w:t>Using</w:t>
      </w:r>
      <w:r w:rsidR="00C30201">
        <w:rPr>
          <w:lang w:val="en-US"/>
        </w:rPr>
        <w:t xml:space="preserve"> CommonContent in </w:t>
      </w:r>
      <w:r w:rsidR="00163056">
        <w:rPr>
          <w:lang w:val="en-US"/>
        </w:rPr>
        <w:t>Field Care 19</w:t>
      </w:r>
      <w:r w:rsidR="00310B6F">
        <w:rPr>
          <w:lang w:val="en-US"/>
        </w:rPr>
        <w:t xml:space="preserve"> snapshot builds</w:t>
      </w:r>
      <w:bookmarkStart w:id="51" w:name="_Hlk423913"/>
      <w:bookmarkEnd w:id="50"/>
      <w:r w:rsidR="00506CB2">
        <w:rPr>
          <w:lang w:val="en-US"/>
        </w:rPr>
        <w:t xml:space="preserve"> </w:t>
      </w:r>
      <w:bookmarkEnd w:id="51"/>
    </w:p>
    <w:p w14:paraId="60E57488" w14:textId="288481F6" w:rsidR="004C56A5" w:rsidRDefault="004C56A5" w:rsidP="004C56A5">
      <w:pPr>
        <w:rPr>
          <w:lang w:val="en-US"/>
        </w:rPr>
      </w:pPr>
      <w:r>
        <w:rPr>
          <w:lang w:val="en-US"/>
        </w:rPr>
        <w:t xml:space="preserve">               For </w:t>
      </w:r>
      <w:r w:rsidR="00CB24E9">
        <w:rPr>
          <w:lang w:val="en-US"/>
        </w:rPr>
        <w:t>the Field Care</w:t>
      </w:r>
      <w:r>
        <w:rPr>
          <w:lang w:val="en-US"/>
        </w:rPr>
        <w:t xml:space="preserve"> 19 release, the CommonContent should be set to</w:t>
      </w:r>
      <w:r w:rsidR="005D3D88">
        <w:rPr>
          <w:lang w:val="en-US"/>
        </w:rPr>
        <w:t xml:space="preserve"> the following value until the Field Care release builds are made</w:t>
      </w:r>
      <w:r>
        <w:rPr>
          <w:lang w:val="en-US"/>
        </w:rPr>
        <w:t>:</w:t>
      </w:r>
    </w:p>
    <w:p w14:paraId="5DB46803" w14:textId="77777777" w:rsidR="004C56A5" w:rsidRDefault="004C56A5" w:rsidP="004C56A5">
      <w:pPr>
        <w:rPr>
          <w:lang w:val="en-US"/>
        </w:rPr>
      </w:pPr>
      <w:r>
        <w:rPr>
          <w:lang w:val="en-US"/>
        </w:rPr>
        <w:t>               &lt;properties&gt;</w:t>
      </w:r>
    </w:p>
    <w:p w14:paraId="6D07166D" w14:textId="77777777" w:rsidR="004C56A5" w:rsidRDefault="004C56A5" w:rsidP="004C56A5">
      <w:pPr>
        <w:rPr>
          <w:lang w:val="en-US"/>
        </w:rPr>
      </w:pPr>
      <w:r>
        <w:rPr>
          <w:lang w:val="en-US"/>
        </w:rPr>
        <w:t>             &lt;doctools.version&gt;master-SNAPSHOT&lt;/doctools.version&gt;</w:t>
      </w:r>
    </w:p>
    <w:p w14:paraId="43F43D8C" w14:textId="77777777" w:rsidR="004C56A5" w:rsidRDefault="004C56A5" w:rsidP="004C56A5">
      <w:pPr>
        <w:rPr>
          <w:lang w:val="en-US"/>
        </w:rPr>
      </w:pPr>
      <w:r>
        <w:rPr>
          <w:lang w:val="en-US"/>
        </w:rPr>
        <w:t>              &lt;commoncontent.version&gt;master-SNAPSHOT&lt;/commoncontent.version&gt;</w:t>
      </w:r>
    </w:p>
    <w:p w14:paraId="0BE9F7B5" w14:textId="77777777" w:rsidR="004C56A5" w:rsidRDefault="004C56A5" w:rsidP="004C56A5">
      <w:pPr>
        <w:rPr>
          <w:lang w:val="en-US"/>
        </w:rPr>
      </w:pPr>
      <w:r>
        <w:rPr>
          <w:lang w:val="en-US"/>
        </w:rPr>
        <w:t>             &lt;libdoctools.version&gt;master-SNAPSHOT&lt;/libdoctools.version&gt;</w:t>
      </w:r>
    </w:p>
    <w:p w14:paraId="29D0980C" w14:textId="54F67521" w:rsidR="004C56A5" w:rsidRDefault="004C56A5" w:rsidP="004C56A5">
      <w:pPr>
        <w:rPr>
          <w:lang w:val="en-US"/>
        </w:rPr>
      </w:pPr>
      <w:r>
        <w:rPr>
          <w:lang w:val="en-US"/>
        </w:rPr>
        <w:t xml:space="preserve">            &lt;/properties&gt;</w:t>
      </w:r>
    </w:p>
    <w:p w14:paraId="0DF85A9E" w14:textId="1611EF69" w:rsidR="00310B6F" w:rsidRDefault="002868DC" w:rsidP="00310B6F">
      <w:pPr>
        <w:pStyle w:val="Heading1"/>
        <w:rPr>
          <w:lang w:val="en-US"/>
        </w:rPr>
      </w:pPr>
      <w:bookmarkStart w:id="52" w:name="_Toc773973"/>
      <w:r>
        <w:rPr>
          <w:lang w:val="en-US"/>
        </w:rPr>
        <w:t>Using</w:t>
      </w:r>
      <w:r w:rsidR="00C30201">
        <w:rPr>
          <w:lang w:val="en-US"/>
        </w:rPr>
        <w:t xml:space="preserve"> CommonContent </w:t>
      </w:r>
      <w:r>
        <w:rPr>
          <w:lang w:val="en-US"/>
        </w:rPr>
        <w:t>in</w:t>
      </w:r>
      <w:r w:rsidR="00C30201">
        <w:rPr>
          <w:lang w:val="en-US"/>
        </w:rPr>
        <w:t xml:space="preserve"> </w:t>
      </w:r>
      <w:r w:rsidR="00310B6F">
        <w:rPr>
          <w:lang w:val="en-US"/>
        </w:rPr>
        <w:t>Field Care 19 release builds</w:t>
      </w:r>
      <w:bookmarkEnd w:id="52"/>
    </w:p>
    <w:p w14:paraId="153C5C13" w14:textId="7E7A8704" w:rsidR="0045299F" w:rsidRDefault="00C30201" w:rsidP="004C56A5">
      <w:pPr>
        <w:rPr>
          <w:lang w:val="en-US"/>
        </w:rPr>
      </w:pPr>
      <w:r>
        <w:rPr>
          <w:lang w:val="en-US"/>
        </w:rPr>
        <w:t xml:space="preserve">                  </w:t>
      </w:r>
      <w:r w:rsidR="00310B6F">
        <w:rPr>
          <w:lang w:val="en-US"/>
        </w:rPr>
        <w:t xml:space="preserve">For Field Care 19 release builds, you must request </w:t>
      </w:r>
      <w:r w:rsidR="00310B6F" w:rsidRPr="00C30201">
        <w:rPr>
          <w:lang w:val="en-US"/>
        </w:rPr>
        <w:t>a released version of CommonContent from the doctools team (</w:t>
      </w:r>
      <w:hyperlink r:id="rId22" w:tgtFrame="_blank" w:history="1">
        <w:r w:rsidR="00856C9F" w:rsidRPr="00310B6F">
          <w:rPr>
            <w:rStyle w:val="Hyperlink"/>
            <w:rFonts w:cstheme="minorHAnsi"/>
            <w:color w:val="121491"/>
            <w:shd w:val="clear" w:color="auto" w:fill="FFFFFF"/>
          </w:rPr>
          <w:t>mpd-techpubs-buildmgr@list.nokia.com</w:t>
        </w:r>
      </w:hyperlink>
      <w:r w:rsidR="00310B6F" w:rsidRPr="00C30201">
        <w:rPr>
          <w:lang w:val="en-US"/>
        </w:rPr>
        <w:t>) if shared content has been added or updated since the</w:t>
      </w:r>
      <w:r w:rsidR="00856C9F">
        <w:rPr>
          <w:lang w:val="en-US"/>
        </w:rPr>
        <w:t xml:space="preserve"> </w:t>
      </w:r>
      <w:hyperlink r:id="rId23" w:anchor="CommonContent.28Glossary.29versions" w:tgtFrame="_blank" w:history="1">
        <w:r w:rsidR="00856C9F" w:rsidRPr="00310B6F">
          <w:rPr>
            <w:rStyle w:val="Hyperlink"/>
            <w:rFonts w:cstheme="minorHAnsi"/>
            <w:color w:val="121491"/>
            <w:shd w:val="clear" w:color="auto" w:fill="FFFFFF"/>
          </w:rPr>
          <w:t>last CommonContent release</w:t>
        </w:r>
      </w:hyperlink>
      <w:r w:rsidR="0045299F">
        <w:rPr>
          <w:lang w:val="en-US"/>
        </w:rPr>
        <w:t>.</w:t>
      </w:r>
    </w:p>
    <w:p w14:paraId="07FA253B" w14:textId="7F9F16D8" w:rsidR="005D3D88" w:rsidRDefault="005D3D88" w:rsidP="004C56A5">
      <w:pPr>
        <w:rPr>
          <w:lang w:val="en-US"/>
        </w:rPr>
      </w:pPr>
      <w:r>
        <w:rPr>
          <w:lang w:val="en-US"/>
        </w:rPr>
        <w:t xml:space="preserve">When you make the Field Care release builds, specify the </w:t>
      </w:r>
      <w:r w:rsidR="00310B6F">
        <w:rPr>
          <w:lang w:val="en-US"/>
        </w:rPr>
        <w:t>release version of CommonContent in the pom.xml file, such as:</w:t>
      </w:r>
    </w:p>
    <w:p w14:paraId="1A46E278" w14:textId="77777777" w:rsidR="00B366DA" w:rsidRPr="00B366DA" w:rsidRDefault="00B366DA" w:rsidP="00B366DA">
      <w:pPr>
        <w:rPr>
          <w:lang w:val="en-US"/>
        </w:rPr>
      </w:pPr>
      <w:r w:rsidRPr="00B366DA">
        <w:rPr>
          <w:lang w:val="en-US"/>
        </w:rPr>
        <w:t xml:space="preserve">  &lt;properties&gt;</w:t>
      </w:r>
    </w:p>
    <w:p w14:paraId="2C6ACC38" w14:textId="77777777" w:rsidR="00B366DA" w:rsidRPr="00B366DA" w:rsidRDefault="00B366DA" w:rsidP="00B366DA">
      <w:pPr>
        <w:rPr>
          <w:lang w:val="en-US"/>
        </w:rPr>
      </w:pPr>
      <w:r w:rsidRPr="00B366DA">
        <w:rPr>
          <w:lang w:val="en-US"/>
        </w:rPr>
        <w:lastRenderedPageBreak/>
        <w:t xml:space="preserve">          &lt;doctools.version&gt;2.1.9-152&lt;/doctools.version&gt;</w:t>
      </w:r>
    </w:p>
    <w:p w14:paraId="182943C8" w14:textId="77777777" w:rsidR="00B366DA" w:rsidRPr="00B366DA" w:rsidRDefault="00B366DA" w:rsidP="00B366DA">
      <w:pPr>
        <w:rPr>
          <w:lang w:val="en-US"/>
        </w:rPr>
      </w:pPr>
      <w:r w:rsidRPr="00B366DA">
        <w:rPr>
          <w:lang w:val="en-US"/>
        </w:rPr>
        <w:t xml:space="preserve">          &lt;commoncontent.version&gt;2.1.5-121&lt;/commoncontent.version&gt;</w:t>
      </w:r>
    </w:p>
    <w:p w14:paraId="021A156B" w14:textId="77777777" w:rsidR="00B366DA" w:rsidRPr="00B366DA" w:rsidRDefault="00B366DA" w:rsidP="00B366DA">
      <w:pPr>
        <w:rPr>
          <w:lang w:val="en-US"/>
        </w:rPr>
      </w:pPr>
      <w:r w:rsidRPr="00B366DA">
        <w:rPr>
          <w:lang w:val="en-US"/>
        </w:rPr>
        <w:t xml:space="preserve">          &lt;libdoctools.version&gt;2.1.0-13&lt;/libdoctools.version&gt;</w:t>
      </w:r>
    </w:p>
    <w:p w14:paraId="3297D601" w14:textId="614FDE34" w:rsidR="00310B6F" w:rsidRDefault="00B366DA" w:rsidP="00B366DA">
      <w:pPr>
        <w:rPr>
          <w:lang w:val="en-US"/>
        </w:rPr>
      </w:pPr>
      <w:r w:rsidRPr="00B366DA">
        <w:rPr>
          <w:lang w:val="en-US"/>
        </w:rPr>
        <w:t xml:space="preserve">  &lt;/properties&gt;</w:t>
      </w:r>
    </w:p>
    <w:p w14:paraId="500C5D50" w14:textId="4570E062" w:rsidR="00F75388" w:rsidRDefault="00F75388" w:rsidP="00F75388">
      <w:pPr>
        <w:pStyle w:val="Heading1"/>
        <w:rPr>
          <w:lang w:val="en-US"/>
        </w:rPr>
      </w:pPr>
      <w:bookmarkStart w:id="53" w:name="_Toc773974"/>
      <w:r>
        <w:rPr>
          <w:lang w:val="en-US"/>
        </w:rPr>
        <w:t>Other CommonContent Field Care files</w:t>
      </w:r>
      <w:bookmarkEnd w:id="53"/>
    </w:p>
    <w:p w14:paraId="165CDE81" w14:textId="10B46ECE" w:rsidR="00F75388" w:rsidRDefault="00F75388" w:rsidP="00F75388">
      <w:pPr>
        <w:rPr>
          <w:lang w:val="en-US"/>
        </w:rPr>
      </w:pPr>
      <w:r>
        <w:rPr>
          <w:lang w:val="en-US"/>
        </w:rPr>
        <w:t xml:space="preserve">The </w:t>
      </w:r>
      <w:r w:rsidRPr="0065462A">
        <w:rPr>
          <w:rFonts w:ascii="Calibri" w:hAnsi="Calibri" w:cs="Calibri"/>
          <w:lang w:val="en-US"/>
        </w:rPr>
        <w:t>CommonContent -&gt; SharedContent -&gt; en_US-&gt; FixedAccessCare-FieldCare</w:t>
      </w:r>
      <w:r>
        <w:rPr>
          <w:lang w:val="en-US"/>
        </w:rPr>
        <w:t xml:space="preserve"> folder contains the following directories:</w:t>
      </w:r>
    </w:p>
    <w:p w14:paraId="750B883C" w14:textId="5CD007A5" w:rsidR="00F75388" w:rsidRDefault="00F75388" w:rsidP="00F7538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csc.guide: described in the sections above.</w:t>
      </w:r>
    </w:p>
    <w:p w14:paraId="33C21FD5" w14:textId="0BD7EBD0" w:rsidR="00F75388" w:rsidRDefault="00F75388" w:rsidP="00F75388">
      <w:pPr>
        <w:pStyle w:val="ListParagraph"/>
        <w:numPr>
          <w:ilvl w:val="0"/>
          <w:numId w:val="38"/>
        </w:numPr>
        <w:rPr>
          <w:lang w:val="en-US"/>
        </w:rPr>
      </w:pPr>
      <w:r w:rsidRPr="00F75388">
        <w:rPr>
          <w:lang w:val="en-US"/>
        </w:rPr>
        <w:t>customizing_SOC</w:t>
      </w:r>
    </w:p>
    <w:p w14:paraId="2FF699D2" w14:textId="6B0476C2" w:rsidR="00D61489" w:rsidRDefault="00F75388" w:rsidP="00D61489">
      <w:r>
        <w:rPr>
          <w:lang w:val="en-US"/>
        </w:rPr>
        <w:t xml:space="preserve">The customizing_SOC folder contains the </w:t>
      </w:r>
      <w:r w:rsidRPr="00F75388">
        <w:rPr>
          <w:lang w:val="en-US"/>
        </w:rPr>
        <w:t>p3_ch_060_customizing_SOC.xml</w:t>
      </w:r>
      <w:r>
        <w:rPr>
          <w:lang w:val="en-US"/>
        </w:rPr>
        <w:t xml:space="preserve"> file and its associated images folder. </w:t>
      </w:r>
      <w:r w:rsidR="00D61489">
        <w:t xml:space="preserve">It appears </w:t>
      </w:r>
      <w:r w:rsidR="002B4BEB">
        <w:t xml:space="preserve">that </w:t>
      </w:r>
      <w:r w:rsidR="00CC44EE">
        <w:t xml:space="preserve">the </w:t>
      </w:r>
      <w:r w:rsidR="00CC44EE" w:rsidRPr="00F75388">
        <w:rPr>
          <w:lang w:val="en-US"/>
        </w:rPr>
        <w:t>p3_ch_060_customizing_SOC.xml</w:t>
      </w:r>
      <w:r w:rsidR="00D61489">
        <w:t xml:space="preserve"> file is only called from the following file, and this book is not called from the module.xml file</w:t>
      </w:r>
      <w:r w:rsidR="00B44C65">
        <w:t xml:space="preserve">: </w:t>
      </w:r>
    </w:p>
    <w:p w14:paraId="2277E050" w14:textId="3CA77C16" w:rsidR="00D61489" w:rsidRDefault="00D61489" w:rsidP="00D61489">
      <w:r>
        <w:t>fttx_template_deploy_smp61/fttx_template_deploy_smp61.xml</w:t>
      </w:r>
    </w:p>
    <w:p w14:paraId="005035BB" w14:textId="1F6AB77F" w:rsidR="00B44C65" w:rsidRDefault="00B44C65" w:rsidP="00D61489">
      <w:r>
        <w:t>In other words, this file is not currently being used.</w:t>
      </w:r>
    </w:p>
    <w:p w14:paraId="28D27783" w14:textId="77777777" w:rsidR="00D61489" w:rsidRPr="00F75388" w:rsidRDefault="00D61489" w:rsidP="00F75388">
      <w:pPr>
        <w:rPr>
          <w:lang w:val="en-US"/>
        </w:rPr>
      </w:pPr>
    </w:p>
    <w:p w14:paraId="038BEBA5" w14:textId="29DBDE67" w:rsidR="00F75388" w:rsidRDefault="00F75388" w:rsidP="00F75388">
      <w:pPr>
        <w:rPr>
          <w:lang w:val="en-US"/>
        </w:rPr>
      </w:pPr>
    </w:p>
    <w:p w14:paraId="72EFD780" w14:textId="310A2A60" w:rsidR="00F75388" w:rsidRPr="00F75388" w:rsidRDefault="00F75388" w:rsidP="00F75388">
      <w:pPr>
        <w:rPr>
          <w:lang w:val="en-US"/>
        </w:rPr>
      </w:pPr>
    </w:p>
    <w:sectPr w:rsidR="00F75388" w:rsidRPr="00F75388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1" w:author="Cox, Scott (Nokia - US/Austin)" w:date="2019-02-12T13:04:00Z" w:initials="CS(-U">
    <w:p w14:paraId="55E50060" w14:textId="49BAFD64" w:rsidR="00FA2D9D" w:rsidRDefault="00FA2D9D">
      <w:pPr>
        <w:pStyle w:val="CommentText"/>
      </w:pPr>
      <w:r>
        <w:rPr>
          <w:rStyle w:val="CommentReference"/>
        </w:rPr>
        <w:annotationRef/>
      </w:r>
      <w:r>
        <w:t>Do you want to add a red rectangle around author_condition_2 in this image like you do for the svffttx image?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E500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E50060" w16cid:durableId="200D42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8101C" w14:textId="77777777" w:rsidR="00E650C4" w:rsidRDefault="00E650C4" w:rsidP="005F50F1">
      <w:pPr>
        <w:spacing w:after="0" w:line="240" w:lineRule="auto"/>
      </w:pPr>
      <w:r>
        <w:separator/>
      </w:r>
    </w:p>
  </w:endnote>
  <w:endnote w:type="continuationSeparator" w:id="0">
    <w:p w14:paraId="4C37FAEF" w14:textId="77777777" w:rsidR="00E650C4" w:rsidRDefault="00E650C4" w:rsidP="005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80185" w14:textId="77777777" w:rsidR="00E650C4" w:rsidRDefault="00E650C4" w:rsidP="005F50F1">
      <w:pPr>
        <w:spacing w:after="0" w:line="240" w:lineRule="auto"/>
      </w:pPr>
      <w:r>
        <w:separator/>
      </w:r>
    </w:p>
  </w:footnote>
  <w:footnote w:type="continuationSeparator" w:id="0">
    <w:p w14:paraId="56868491" w14:textId="77777777" w:rsidR="00E650C4" w:rsidRDefault="00E650C4" w:rsidP="005F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383A6" w14:textId="64398B75" w:rsidR="004A2787" w:rsidRDefault="004A2787" w:rsidP="00905C6C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94A334" wp14:editId="4545CC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B0B35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911EFAC370F42719BFC050ECE8A9DF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CommonContent for Field Care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B9F"/>
    <w:multiLevelType w:val="multilevel"/>
    <w:tmpl w:val="1B2E343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C9238A"/>
    <w:multiLevelType w:val="hybridMultilevel"/>
    <w:tmpl w:val="54C2F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11D2"/>
    <w:multiLevelType w:val="hybridMultilevel"/>
    <w:tmpl w:val="A00EB10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AF634D5"/>
    <w:multiLevelType w:val="hybridMultilevel"/>
    <w:tmpl w:val="2B001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3319B"/>
    <w:multiLevelType w:val="hybridMultilevel"/>
    <w:tmpl w:val="0E36800E"/>
    <w:lvl w:ilvl="0" w:tplc="2646C24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E4D5A"/>
    <w:multiLevelType w:val="multilevel"/>
    <w:tmpl w:val="3670E0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793427"/>
    <w:multiLevelType w:val="hybridMultilevel"/>
    <w:tmpl w:val="4DF64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13ED6"/>
    <w:multiLevelType w:val="hybridMultilevel"/>
    <w:tmpl w:val="AB6265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7048E2"/>
    <w:multiLevelType w:val="hybridMultilevel"/>
    <w:tmpl w:val="A176C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F74DEB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DF263F"/>
    <w:multiLevelType w:val="hybridMultilevel"/>
    <w:tmpl w:val="5FA83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70AC"/>
    <w:multiLevelType w:val="hybridMultilevel"/>
    <w:tmpl w:val="6A5EF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C5021"/>
    <w:multiLevelType w:val="multilevel"/>
    <w:tmpl w:val="913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717BB"/>
    <w:multiLevelType w:val="hybridMultilevel"/>
    <w:tmpl w:val="4C9EB5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161711"/>
    <w:multiLevelType w:val="hybridMultilevel"/>
    <w:tmpl w:val="3AA055E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C8475A4"/>
    <w:multiLevelType w:val="hybridMultilevel"/>
    <w:tmpl w:val="FA66B018"/>
    <w:lvl w:ilvl="0" w:tplc="8CD2E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A05AC1"/>
    <w:multiLevelType w:val="hybridMultilevel"/>
    <w:tmpl w:val="D5FE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A356E"/>
    <w:multiLevelType w:val="hybridMultilevel"/>
    <w:tmpl w:val="D9FC4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C02A4"/>
    <w:multiLevelType w:val="hybridMultilevel"/>
    <w:tmpl w:val="32A2D3D0"/>
    <w:lvl w:ilvl="0" w:tplc="770EC88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305B61"/>
    <w:multiLevelType w:val="hybridMultilevel"/>
    <w:tmpl w:val="DF2077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8C548F"/>
    <w:multiLevelType w:val="hybridMultilevel"/>
    <w:tmpl w:val="5F7C94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1CF6C8D"/>
    <w:multiLevelType w:val="hybridMultilevel"/>
    <w:tmpl w:val="F1D64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320B98"/>
    <w:multiLevelType w:val="hybridMultilevel"/>
    <w:tmpl w:val="84E2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84296"/>
    <w:multiLevelType w:val="hybridMultilevel"/>
    <w:tmpl w:val="4D647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73A6B"/>
    <w:multiLevelType w:val="multilevel"/>
    <w:tmpl w:val="E08884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E1A7A33"/>
    <w:multiLevelType w:val="hybridMultilevel"/>
    <w:tmpl w:val="81A2C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E326FE"/>
    <w:multiLevelType w:val="hybridMultilevel"/>
    <w:tmpl w:val="4B462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BC596F"/>
    <w:multiLevelType w:val="hybridMultilevel"/>
    <w:tmpl w:val="795A1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D4A88"/>
    <w:multiLevelType w:val="hybridMultilevel"/>
    <w:tmpl w:val="4C1C6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E7E8C"/>
    <w:multiLevelType w:val="multilevel"/>
    <w:tmpl w:val="F8E87D4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71713B42"/>
    <w:multiLevelType w:val="hybridMultilevel"/>
    <w:tmpl w:val="0CBE3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90797"/>
    <w:multiLevelType w:val="hybridMultilevel"/>
    <w:tmpl w:val="BD84F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93D9E"/>
    <w:multiLevelType w:val="multilevel"/>
    <w:tmpl w:val="1A5EEA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563B68"/>
    <w:multiLevelType w:val="hybridMultilevel"/>
    <w:tmpl w:val="CC66F54A"/>
    <w:lvl w:ilvl="0" w:tplc="1A022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BD737E"/>
    <w:multiLevelType w:val="hybridMultilevel"/>
    <w:tmpl w:val="5D7A7EB0"/>
    <w:lvl w:ilvl="0" w:tplc="1E18E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A26D1C"/>
    <w:multiLevelType w:val="hybridMultilevel"/>
    <w:tmpl w:val="4002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12"/>
  </w:num>
  <w:num w:numId="4">
    <w:abstractNumId w:val="28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3"/>
  </w:num>
  <w:num w:numId="8">
    <w:abstractNumId w:val="17"/>
  </w:num>
  <w:num w:numId="9">
    <w:abstractNumId w:val="5"/>
  </w:num>
  <w:num w:numId="10">
    <w:abstractNumId w:val="24"/>
  </w:num>
  <w:num w:numId="11">
    <w:abstractNumId w:val="0"/>
  </w:num>
  <w:num w:numId="12">
    <w:abstractNumId w:val="29"/>
  </w:num>
  <w:num w:numId="13">
    <w:abstractNumId w:val="9"/>
  </w:num>
  <w:num w:numId="14">
    <w:abstractNumId w:val="2"/>
  </w:num>
  <w:num w:numId="15">
    <w:abstractNumId w:val="10"/>
  </w:num>
  <w:num w:numId="16">
    <w:abstractNumId w:val="25"/>
  </w:num>
  <w:num w:numId="17">
    <w:abstractNumId w:val="8"/>
  </w:num>
  <w:num w:numId="18">
    <w:abstractNumId w:val="1"/>
  </w:num>
  <w:num w:numId="19">
    <w:abstractNumId w:val="9"/>
  </w:num>
  <w:num w:numId="20">
    <w:abstractNumId w:val="23"/>
  </w:num>
  <w:num w:numId="21">
    <w:abstractNumId w:val="20"/>
  </w:num>
  <w:num w:numId="22">
    <w:abstractNumId w:val="27"/>
  </w:num>
  <w:num w:numId="23">
    <w:abstractNumId w:val="3"/>
  </w:num>
  <w:num w:numId="24">
    <w:abstractNumId w:val="11"/>
  </w:num>
  <w:num w:numId="25">
    <w:abstractNumId w:val="6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6"/>
  </w:num>
  <w:num w:numId="29">
    <w:abstractNumId w:val="21"/>
  </w:num>
  <w:num w:numId="30">
    <w:abstractNumId w:val="18"/>
  </w:num>
  <w:num w:numId="31">
    <w:abstractNumId w:val="7"/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</w:num>
  <w:num w:numId="35">
    <w:abstractNumId w:val="26"/>
  </w:num>
  <w:num w:numId="36">
    <w:abstractNumId w:val="34"/>
  </w:num>
  <w:num w:numId="37">
    <w:abstractNumId w:val="19"/>
  </w:num>
  <w:num w:numId="3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kpatrick, Mark (Nokia - US/Austin)">
    <w15:presenceInfo w15:providerId="AD" w15:userId="S-1-5-21-1593251271-2640304127-1825641215-2101069"/>
  </w15:person>
  <w15:person w15:author="Cox, Scott (Nokia - US/Austin)">
    <w15:presenceInfo w15:providerId="AD" w15:userId="S-1-5-21-1593251271-2640304127-1825641215-2108860"/>
  </w15:person>
  <w15:person w15:author="Mathew, Roshni (Nokia - IN/Bangalore)">
    <w15:presenceInfo w15:providerId="AD" w15:userId="S-1-5-21-1593251271-2640304127-1825641215-2817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F1"/>
    <w:rsid w:val="00004915"/>
    <w:rsid w:val="000109E6"/>
    <w:rsid w:val="000115ED"/>
    <w:rsid w:val="00017C34"/>
    <w:rsid w:val="00017CC2"/>
    <w:rsid w:val="00030950"/>
    <w:rsid w:val="00046E1F"/>
    <w:rsid w:val="000555FF"/>
    <w:rsid w:val="00071A1A"/>
    <w:rsid w:val="000820D7"/>
    <w:rsid w:val="0008449B"/>
    <w:rsid w:val="000945D6"/>
    <w:rsid w:val="000A5404"/>
    <w:rsid w:val="000D178D"/>
    <w:rsid w:val="000D7048"/>
    <w:rsid w:val="000E64F2"/>
    <w:rsid w:val="000F3404"/>
    <w:rsid w:val="001012F5"/>
    <w:rsid w:val="001013DB"/>
    <w:rsid w:val="00124BCD"/>
    <w:rsid w:val="0013357E"/>
    <w:rsid w:val="001478CD"/>
    <w:rsid w:val="0015090B"/>
    <w:rsid w:val="00150A14"/>
    <w:rsid w:val="00154C85"/>
    <w:rsid w:val="001571D7"/>
    <w:rsid w:val="00163056"/>
    <w:rsid w:val="0017470F"/>
    <w:rsid w:val="00182026"/>
    <w:rsid w:val="00186D1A"/>
    <w:rsid w:val="001B0863"/>
    <w:rsid w:val="001B0F44"/>
    <w:rsid w:val="001B4038"/>
    <w:rsid w:val="001B6002"/>
    <w:rsid w:val="0020316C"/>
    <w:rsid w:val="00204947"/>
    <w:rsid w:val="00213D32"/>
    <w:rsid w:val="0022173B"/>
    <w:rsid w:val="00223263"/>
    <w:rsid w:val="00224684"/>
    <w:rsid w:val="002609DA"/>
    <w:rsid w:val="002627F6"/>
    <w:rsid w:val="00274A61"/>
    <w:rsid w:val="00275C10"/>
    <w:rsid w:val="00276598"/>
    <w:rsid w:val="002766B4"/>
    <w:rsid w:val="00285881"/>
    <w:rsid w:val="002868DC"/>
    <w:rsid w:val="002A13BA"/>
    <w:rsid w:val="002A2D31"/>
    <w:rsid w:val="002A665B"/>
    <w:rsid w:val="002B4419"/>
    <w:rsid w:val="002B4BEB"/>
    <w:rsid w:val="002B70A3"/>
    <w:rsid w:val="002C311F"/>
    <w:rsid w:val="002D281F"/>
    <w:rsid w:val="00310B6F"/>
    <w:rsid w:val="00336081"/>
    <w:rsid w:val="00350463"/>
    <w:rsid w:val="00355E49"/>
    <w:rsid w:val="00361BE4"/>
    <w:rsid w:val="00365DA3"/>
    <w:rsid w:val="00381F9A"/>
    <w:rsid w:val="00397DD2"/>
    <w:rsid w:val="003A522F"/>
    <w:rsid w:val="003A595F"/>
    <w:rsid w:val="003A76ED"/>
    <w:rsid w:val="003A78F7"/>
    <w:rsid w:val="003C1903"/>
    <w:rsid w:val="003D5E8B"/>
    <w:rsid w:val="003D5EB3"/>
    <w:rsid w:val="003E66BE"/>
    <w:rsid w:val="003F6111"/>
    <w:rsid w:val="004055FA"/>
    <w:rsid w:val="00411F96"/>
    <w:rsid w:val="00421FCC"/>
    <w:rsid w:val="00437D46"/>
    <w:rsid w:val="004428B9"/>
    <w:rsid w:val="004445D8"/>
    <w:rsid w:val="004452B2"/>
    <w:rsid w:val="004517AC"/>
    <w:rsid w:val="00451983"/>
    <w:rsid w:val="0045299F"/>
    <w:rsid w:val="00453BC8"/>
    <w:rsid w:val="00461CA4"/>
    <w:rsid w:val="004627E5"/>
    <w:rsid w:val="00466F85"/>
    <w:rsid w:val="00477FE0"/>
    <w:rsid w:val="004A0723"/>
    <w:rsid w:val="004A2476"/>
    <w:rsid w:val="004A2787"/>
    <w:rsid w:val="004A4F21"/>
    <w:rsid w:val="004A5CDE"/>
    <w:rsid w:val="004B4949"/>
    <w:rsid w:val="004C56A5"/>
    <w:rsid w:val="004C59CD"/>
    <w:rsid w:val="004C6532"/>
    <w:rsid w:val="004C7339"/>
    <w:rsid w:val="004D0422"/>
    <w:rsid w:val="004D46C5"/>
    <w:rsid w:val="004E5C07"/>
    <w:rsid w:val="004F29D1"/>
    <w:rsid w:val="004F5195"/>
    <w:rsid w:val="00506CB2"/>
    <w:rsid w:val="0051019D"/>
    <w:rsid w:val="005263F1"/>
    <w:rsid w:val="00536F05"/>
    <w:rsid w:val="005572F2"/>
    <w:rsid w:val="00565486"/>
    <w:rsid w:val="0059277A"/>
    <w:rsid w:val="00594E46"/>
    <w:rsid w:val="005974A2"/>
    <w:rsid w:val="005B21AB"/>
    <w:rsid w:val="005B7273"/>
    <w:rsid w:val="005C65E5"/>
    <w:rsid w:val="005D0FDF"/>
    <w:rsid w:val="005D1287"/>
    <w:rsid w:val="005D3D88"/>
    <w:rsid w:val="005D57EF"/>
    <w:rsid w:val="005E6030"/>
    <w:rsid w:val="005F50F1"/>
    <w:rsid w:val="005F7595"/>
    <w:rsid w:val="00602F0D"/>
    <w:rsid w:val="006120B1"/>
    <w:rsid w:val="006138EE"/>
    <w:rsid w:val="006148CB"/>
    <w:rsid w:val="00633E20"/>
    <w:rsid w:val="00641098"/>
    <w:rsid w:val="00643E22"/>
    <w:rsid w:val="00645642"/>
    <w:rsid w:val="0065462A"/>
    <w:rsid w:val="00662407"/>
    <w:rsid w:val="006737ED"/>
    <w:rsid w:val="00676394"/>
    <w:rsid w:val="00684760"/>
    <w:rsid w:val="006857CF"/>
    <w:rsid w:val="00693C8F"/>
    <w:rsid w:val="00697DCF"/>
    <w:rsid w:val="006A11A3"/>
    <w:rsid w:val="006A6DFD"/>
    <w:rsid w:val="006B0863"/>
    <w:rsid w:val="006B73E8"/>
    <w:rsid w:val="006B75EA"/>
    <w:rsid w:val="006C50E5"/>
    <w:rsid w:val="006D3F70"/>
    <w:rsid w:val="006D4CF8"/>
    <w:rsid w:val="006E0608"/>
    <w:rsid w:val="006E5397"/>
    <w:rsid w:val="006E7D7A"/>
    <w:rsid w:val="006F11C5"/>
    <w:rsid w:val="006F2756"/>
    <w:rsid w:val="006F2844"/>
    <w:rsid w:val="006F50BC"/>
    <w:rsid w:val="006F6AA0"/>
    <w:rsid w:val="007042D1"/>
    <w:rsid w:val="007205CA"/>
    <w:rsid w:val="00724AE1"/>
    <w:rsid w:val="00730C78"/>
    <w:rsid w:val="00731A1E"/>
    <w:rsid w:val="007326A4"/>
    <w:rsid w:val="00734FB2"/>
    <w:rsid w:val="00736944"/>
    <w:rsid w:val="0074481B"/>
    <w:rsid w:val="0075593E"/>
    <w:rsid w:val="00760FA9"/>
    <w:rsid w:val="0077067E"/>
    <w:rsid w:val="007724DD"/>
    <w:rsid w:val="00774488"/>
    <w:rsid w:val="00775326"/>
    <w:rsid w:val="007943CC"/>
    <w:rsid w:val="007C1709"/>
    <w:rsid w:val="007D6F61"/>
    <w:rsid w:val="007F025A"/>
    <w:rsid w:val="007F5CB1"/>
    <w:rsid w:val="0080405B"/>
    <w:rsid w:val="0082739E"/>
    <w:rsid w:val="00834461"/>
    <w:rsid w:val="00835552"/>
    <w:rsid w:val="0085438C"/>
    <w:rsid w:val="0085452D"/>
    <w:rsid w:val="00854556"/>
    <w:rsid w:val="00856C9F"/>
    <w:rsid w:val="00860749"/>
    <w:rsid w:val="0087122F"/>
    <w:rsid w:val="0088765A"/>
    <w:rsid w:val="008926B6"/>
    <w:rsid w:val="008939B7"/>
    <w:rsid w:val="008A10D9"/>
    <w:rsid w:val="008A13C4"/>
    <w:rsid w:val="008A17FF"/>
    <w:rsid w:val="008A2770"/>
    <w:rsid w:val="008B2E51"/>
    <w:rsid w:val="008C5ECA"/>
    <w:rsid w:val="008D684B"/>
    <w:rsid w:val="008E6BF9"/>
    <w:rsid w:val="008F438B"/>
    <w:rsid w:val="00905C6C"/>
    <w:rsid w:val="0090694F"/>
    <w:rsid w:val="009116A7"/>
    <w:rsid w:val="00917C2E"/>
    <w:rsid w:val="00927799"/>
    <w:rsid w:val="00932638"/>
    <w:rsid w:val="00957AC7"/>
    <w:rsid w:val="009714E6"/>
    <w:rsid w:val="00995398"/>
    <w:rsid w:val="00996308"/>
    <w:rsid w:val="00996623"/>
    <w:rsid w:val="009A1E37"/>
    <w:rsid w:val="009B3801"/>
    <w:rsid w:val="009B3E7A"/>
    <w:rsid w:val="009D2421"/>
    <w:rsid w:val="009E3379"/>
    <w:rsid w:val="009E704A"/>
    <w:rsid w:val="009F69F3"/>
    <w:rsid w:val="00A1687B"/>
    <w:rsid w:val="00A33A5F"/>
    <w:rsid w:val="00A33BC4"/>
    <w:rsid w:val="00A36EF9"/>
    <w:rsid w:val="00A46FA1"/>
    <w:rsid w:val="00A5035D"/>
    <w:rsid w:val="00A503E0"/>
    <w:rsid w:val="00A505A0"/>
    <w:rsid w:val="00A511B3"/>
    <w:rsid w:val="00A60C7F"/>
    <w:rsid w:val="00A61F59"/>
    <w:rsid w:val="00A975D4"/>
    <w:rsid w:val="00AB21F5"/>
    <w:rsid w:val="00AB2B70"/>
    <w:rsid w:val="00AB44D4"/>
    <w:rsid w:val="00AD3B6F"/>
    <w:rsid w:val="00AF1547"/>
    <w:rsid w:val="00AF2FE7"/>
    <w:rsid w:val="00AF5573"/>
    <w:rsid w:val="00AF763D"/>
    <w:rsid w:val="00B0130A"/>
    <w:rsid w:val="00B17864"/>
    <w:rsid w:val="00B20DCA"/>
    <w:rsid w:val="00B319E5"/>
    <w:rsid w:val="00B366DA"/>
    <w:rsid w:val="00B36F30"/>
    <w:rsid w:val="00B41359"/>
    <w:rsid w:val="00B44C65"/>
    <w:rsid w:val="00B5029F"/>
    <w:rsid w:val="00B664F5"/>
    <w:rsid w:val="00B71928"/>
    <w:rsid w:val="00B90ED2"/>
    <w:rsid w:val="00B91327"/>
    <w:rsid w:val="00BA1F22"/>
    <w:rsid w:val="00BA2AA8"/>
    <w:rsid w:val="00BB29C4"/>
    <w:rsid w:val="00BB62C9"/>
    <w:rsid w:val="00BB6E50"/>
    <w:rsid w:val="00BC46A1"/>
    <w:rsid w:val="00BD5F77"/>
    <w:rsid w:val="00C041D8"/>
    <w:rsid w:val="00C161DB"/>
    <w:rsid w:val="00C174E7"/>
    <w:rsid w:val="00C26F3D"/>
    <w:rsid w:val="00C2702E"/>
    <w:rsid w:val="00C30201"/>
    <w:rsid w:val="00C30947"/>
    <w:rsid w:val="00C37A47"/>
    <w:rsid w:val="00C44123"/>
    <w:rsid w:val="00C45B01"/>
    <w:rsid w:val="00C46CEA"/>
    <w:rsid w:val="00C51F28"/>
    <w:rsid w:val="00C543FB"/>
    <w:rsid w:val="00C54849"/>
    <w:rsid w:val="00C554BD"/>
    <w:rsid w:val="00C82EF6"/>
    <w:rsid w:val="00C834CA"/>
    <w:rsid w:val="00C9650D"/>
    <w:rsid w:val="00CA7171"/>
    <w:rsid w:val="00CB24E9"/>
    <w:rsid w:val="00CC44EE"/>
    <w:rsid w:val="00CC76C9"/>
    <w:rsid w:val="00CD6FC8"/>
    <w:rsid w:val="00D15EB1"/>
    <w:rsid w:val="00D20C6B"/>
    <w:rsid w:val="00D232AB"/>
    <w:rsid w:val="00D356E3"/>
    <w:rsid w:val="00D36263"/>
    <w:rsid w:val="00D3657F"/>
    <w:rsid w:val="00D37603"/>
    <w:rsid w:val="00D4428E"/>
    <w:rsid w:val="00D61489"/>
    <w:rsid w:val="00D731CC"/>
    <w:rsid w:val="00D84B07"/>
    <w:rsid w:val="00D87117"/>
    <w:rsid w:val="00D90705"/>
    <w:rsid w:val="00DA45C7"/>
    <w:rsid w:val="00DA5DE4"/>
    <w:rsid w:val="00DB6220"/>
    <w:rsid w:val="00DD63E0"/>
    <w:rsid w:val="00DE38C2"/>
    <w:rsid w:val="00DE4D29"/>
    <w:rsid w:val="00DE58B8"/>
    <w:rsid w:val="00DF272B"/>
    <w:rsid w:val="00DF4AD1"/>
    <w:rsid w:val="00DF4EF3"/>
    <w:rsid w:val="00E00B1E"/>
    <w:rsid w:val="00E0636C"/>
    <w:rsid w:val="00E06BBF"/>
    <w:rsid w:val="00E14CA1"/>
    <w:rsid w:val="00E21A19"/>
    <w:rsid w:val="00E256E9"/>
    <w:rsid w:val="00E26D0F"/>
    <w:rsid w:val="00E341C6"/>
    <w:rsid w:val="00E36A6B"/>
    <w:rsid w:val="00E40E63"/>
    <w:rsid w:val="00E41A9B"/>
    <w:rsid w:val="00E650C4"/>
    <w:rsid w:val="00E67D92"/>
    <w:rsid w:val="00E73D2E"/>
    <w:rsid w:val="00E73EDD"/>
    <w:rsid w:val="00E76791"/>
    <w:rsid w:val="00E83459"/>
    <w:rsid w:val="00E9360E"/>
    <w:rsid w:val="00E960FA"/>
    <w:rsid w:val="00EA1844"/>
    <w:rsid w:val="00EA4910"/>
    <w:rsid w:val="00EA6E0B"/>
    <w:rsid w:val="00EB0968"/>
    <w:rsid w:val="00EB1756"/>
    <w:rsid w:val="00ED5DCB"/>
    <w:rsid w:val="00ED7961"/>
    <w:rsid w:val="00EF0FED"/>
    <w:rsid w:val="00EF4270"/>
    <w:rsid w:val="00F01452"/>
    <w:rsid w:val="00F06C6B"/>
    <w:rsid w:val="00F07AD2"/>
    <w:rsid w:val="00F27087"/>
    <w:rsid w:val="00F314A2"/>
    <w:rsid w:val="00F32440"/>
    <w:rsid w:val="00F75388"/>
    <w:rsid w:val="00F802DA"/>
    <w:rsid w:val="00F93950"/>
    <w:rsid w:val="00FA2D9D"/>
    <w:rsid w:val="00FB0D21"/>
    <w:rsid w:val="00FC3F95"/>
    <w:rsid w:val="00FC4757"/>
    <w:rsid w:val="00FD1067"/>
    <w:rsid w:val="00FD4D2D"/>
    <w:rsid w:val="00FD66A7"/>
    <w:rsid w:val="00FE2590"/>
    <w:rsid w:val="00FF2E10"/>
    <w:rsid w:val="00FF5294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B33F2"/>
  <w15:chartTrackingRefBased/>
  <w15:docId w15:val="{B82C1354-9B92-4612-9F8E-F70B2C0B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8B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E8B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E8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E8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E8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E8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E8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E8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E8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B36F30"/>
    <w:rPr>
      <w:rFonts w:ascii="Courier New" w:eastAsia="Times New Roman" w:hAnsi="Courier New" w:cs="Courier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263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6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5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E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E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E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E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A5CD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A5CD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5CDE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A5CDE"/>
    <w:rPr>
      <w:i/>
      <w:iCs/>
    </w:rPr>
  </w:style>
  <w:style w:type="table" w:styleId="LightShading-Accent1">
    <w:name w:val="Light Shading Accent 1"/>
    <w:basedOn w:val="TableNormal"/>
    <w:uiPriority w:val="60"/>
    <w:rsid w:val="004A5CDE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A5CDE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511B3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19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4A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87"/>
  </w:style>
  <w:style w:type="paragraph" w:styleId="Footer">
    <w:name w:val="footer"/>
    <w:basedOn w:val="Normal"/>
    <w:link w:val="FooterChar"/>
    <w:uiPriority w:val="99"/>
    <w:unhideWhenUsed/>
    <w:rsid w:val="004A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87"/>
  </w:style>
  <w:style w:type="paragraph" w:styleId="NoSpacing">
    <w:name w:val="No Spacing"/>
    <w:link w:val="NoSpacingChar"/>
    <w:uiPriority w:val="1"/>
    <w:qFormat/>
    <w:rsid w:val="00B502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029F"/>
    <w:rPr>
      <w:rFonts w:eastAsiaTheme="minorEastAsia"/>
      <w:lang w:val="en-US"/>
    </w:rPr>
  </w:style>
  <w:style w:type="table" w:styleId="MediumShading2-Accent5">
    <w:name w:val="Medium Shading 2 Accent 5"/>
    <w:basedOn w:val="TableNormal"/>
    <w:uiPriority w:val="64"/>
    <w:rsid w:val="00F802D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8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D2421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6BE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A2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D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414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986">
              <w:marLeft w:val="12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9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831">
              <w:marLeft w:val="12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rit.ext.net.nokia.com/gerrit/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epo.lab.pl.alcatel-lucent.com/techpubs-mvn-releases/motive/docmodules/glossary/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://pubs.motive.com/wiki/ReleaseVersion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ubs.motive.com/info/topic/toolsguide/section_vxj_aqv_fh.html" TargetMode="External"/><Relationship Id="rId19" Type="http://schemas.openxmlformats.org/officeDocument/2006/relationships/hyperlink" Target="CommonContent.docx" TargetMode="External"/><Relationship Id="rId4" Type="http://schemas.openxmlformats.org/officeDocument/2006/relationships/settings" Target="settings.xml"/><Relationship Id="rId9" Type="http://schemas.openxmlformats.org/officeDocument/2006/relationships/hyperlink" Target="CommonContent.docx" TargetMode="External"/><Relationship Id="rId14" Type="http://schemas.microsoft.com/office/2011/relationships/commentsExtended" Target="commentsExtended.xml"/><Relationship Id="rId22" Type="http://schemas.openxmlformats.org/officeDocument/2006/relationships/hyperlink" Target="mailto:mpd-techpubs-buildmgr@list.nokia.co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11EFAC370F42719BFC050ECE8A9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C8EB-156A-4B11-90F5-5DED84B83145}"/>
      </w:docPartPr>
      <w:docPartBody>
        <w:p w:rsidR="00FB23DD" w:rsidRDefault="00CA1AEE" w:rsidP="00CA1AEE">
          <w:pPr>
            <w:pStyle w:val="4911EFAC370F42719BFC050ECE8A9DF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E"/>
    <w:rsid w:val="00106547"/>
    <w:rsid w:val="001A4F9F"/>
    <w:rsid w:val="003B2287"/>
    <w:rsid w:val="004743B1"/>
    <w:rsid w:val="004A0B8D"/>
    <w:rsid w:val="00723363"/>
    <w:rsid w:val="00802438"/>
    <w:rsid w:val="00856C62"/>
    <w:rsid w:val="008D14F5"/>
    <w:rsid w:val="009C41AD"/>
    <w:rsid w:val="00BC6D6C"/>
    <w:rsid w:val="00BE12D9"/>
    <w:rsid w:val="00BE22B2"/>
    <w:rsid w:val="00CA1AEE"/>
    <w:rsid w:val="00CD1177"/>
    <w:rsid w:val="00DC198B"/>
    <w:rsid w:val="00E86B84"/>
    <w:rsid w:val="00F2705E"/>
    <w:rsid w:val="00FB23DD"/>
    <w:rsid w:val="00F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11EFAC370F42719BFC050ECE8A9DF8">
    <w:name w:val="4911EFAC370F42719BFC050ECE8A9DF8"/>
    <w:rsid w:val="00CA1AEE"/>
  </w:style>
  <w:style w:type="paragraph" w:customStyle="1" w:styleId="09C38046E28243A98AAC7BAA98EAA213">
    <w:name w:val="09C38046E28243A98AAC7BAA98EAA213"/>
    <w:rsid w:val="004A0B8D"/>
  </w:style>
  <w:style w:type="paragraph" w:customStyle="1" w:styleId="FE7F9A23F6A14BC3ABEE22891CA0F4C2">
    <w:name w:val="FE7F9A23F6A14BC3ABEE22891CA0F4C2"/>
    <w:rsid w:val="004A0B8D"/>
  </w:style>
  <w:style w:type="paragraph" w:customStyle="1" w:styleId="67EC0E01D7344E91BBE630771611B63C">
    <w:name w:val="67EC0E01D7344E91BBE630771611B63C"/>
    <w:rsid w:val="004A0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97EE-BE29-42B7-AA54-17DDAE70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CommonContent for Field Care</vt:lpstr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CommonContent for Field Care</dc:title>
  <dc:subject/>
  <dc:creator>Mathew, Roshni (Nokia - IN/Bangalore)</dc:creator>
  <cp:keywords/>
  <dc:description/>
  <cp:lastModifiedBy>Kirkpatrick, Mark (Nokia - US/Austin)</cp:lastModifiedBy>
  <cp:revision>59</cp:revision>
  <cp:lastPrinted>2019-01-30T10:30:00Z</cp:lastPrinted>
  <dcterms:created xsi:type="dcterms:W3CDTF">2019-02-11T10:22:00Z</dcterms:created>
  <dcterms:modified xsi:type="dcterms:W3CDTF">2019-02-13T14:09:00Z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roshni.mathew@nokia.com</vt:lpwstr>
  </property>
  <property fmtid="{D5CDD505-2E9C-101B-9397-08002B2CF9AE}" pid="5" name="MSIP_Label_b1aa2129-79ec-42c0-bfac-e5b7a0374572_SetDate">
    <vt:lpwstr>2019-01-25T06:34:40.1297410Z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  <property fmtid="{D5CDD505-2E9C-101B-9397-08002B2CF9AE}" pid="10" name="_NewReviewCycle">
    <vt:lpwstr/>
  </property>
</Properties>
</file>